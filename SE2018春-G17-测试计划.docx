
<file path=[Content_Types].xml><?xml version="1.0" encoding="utf-8"?>
<Types xmlns="http://schemas.openxmlformats.org/package/2006/content-types">
  <Default Extension="xml" ContentType="application/xml"/>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rPr>
      </w:pPr>
    </w:p>
    <w:p>
      <w:pPr>
        <w:jc w:val="left"/>
        <w:rPr>
          <w:b/>
        </w:rPr>
      </w:pPr>
    </w:p>
    <w:p>
      <w:pPr>
        <w:numPr>
          <w:ilvl w:val="1"/>
          <w:numId w:val="0"/>
        </w:numPr>
        <w:spacing w:after="3588" w:afterLines="1150" w:line="720" w:lineRule="auto"/>
        <w:contextualSpacing/>
        <w:jc w:val="left"/>
        <w:textAlignment w:val="center"/>
        <w:rPr>
          <w:sz w:val="52"/>
          <w:szCs w:val="52"/>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p>
    <w:p>
      <w:pPr>
        <w:jc w:val="center"/>
        <w:rPr>
          <w:rFonts w:ascii="宋体" w:hAnsi="宋体" w:eastAsia="宋体" w:cs="宋体"/>
          <w:b/>
          <w:bCs/>
          <w:sz w:val="44"/>
          <w:szCs w:val="44"/>
        </w:rPr>
      </w:pPr>
      <w:r>
        <w:rPr>
          <w:rFonts w:hint="eastAsia" w:ascii="宋体" w:hAnsi="宋体" w:eastAsia="宋体" w:cs="宋体"/>
          <w:b/>
          <w:bCs/>
          <w:sz w:val="44"/>
          <w:szCs w:val="44"/>
        </w:rPr>
        <w:t>“问酒”</w:t>
      </w:r>
    </w:p>
    <w:p>
      <w:pPr>
        <w:jc w:val="center"/>
        <w:rPr>
          <w:rFonts w:ascii="宋体" w:hAnsi="宋体" w:eastAsia="宋体" w:cs="宋体"/>
          <w:b/>
          <w:bCs/>
          <w:sz w:val="44"/>
          <w:szCs w:val="44"/>
        </w:rPr>
      </w:pPr>
      <w:r>
        <w:rPr>
          <w:rFonts w:hint="eastAsia" w:ascii="宋体" w:hAnsi="宋体" w:eastAsia="宋体" w:cs="宋体"/>
          <w:b/>
          <w:bCs/>
          <w:sz w:val="44"/>
          <w:szCs w:val="44"/>
        </w:rPr>
        <w:t>——基于安卓端开发的一款关于酒类图像识别查询的APP</w:t>
      </w:r>
    </w:p>
    <w:p>
      <w:pPr>
        <w:jc w:val="center"/>
        <w:rPr>
          <w:rFonts w:ascii="黑体" w:hAnsi="黑体" w:eastAsia="黑体"/>
          <w:b/>
          <w:sz w:val="32"/>
          <w:szCs w:val="32"/>
        </w:rPr>
      </w:pPr>
    </w:p>
    <w:p>
      <w:pPr>
        <w:jc w:val="center"/>
        <w:rPr>
          <w:rFonts w:ascii="黑体" w:hAnsi="黑体" w:eastAsia="黑体"/>
          <w:b/>
          <w:sz w:val="32"/>
          <w:szCs w:val="32"/>
        </w:rPr>
      </w:pPr>
      <w:r>
        <w:rPr>
          <w:rFonts w:hint="eastAsia" w:eastAsia="黑体"/>
          <w:b/>
          <w:bCs/>
          <w:sz w:val="32"/>
          <w:szCs w:val="32"/>
        </w:rPr>
        <w:t>测试计划</w:t>
      </w: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p>
      <w:pPr>
        <w:rPr>
          <w:rFonts w:ascii="黑体" w:hAnsi="黑体" w:eastAsia="黑体"/>
          <w:sz w:val="32"/>
          <w:szCs w:val="32"/>
        </w:rPr>
      </w:pPr>
    </w:p>
    <w:tbl>
      <w:tblPr>
        <w:tblStyle w:val="2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SE201</w:t>
            </w:r>
            <w:r>
              <w:rPr>
                <w:rFonts w:hint="eastAsia"/>
              </w:rPr>
              <w:t>8春</w:t>
            </w:r>
            <w:r>
              <w:t>-G</w:t>
            </w:r>
            <w:r>
              <w:rPr>
                <w:rFonts w:hint="eastAsia"/>
              </w:rPr>
              <w:t>17</w:t>
            </w:r>
            <w:r>
              <w:t>-</w:t>
            </w:r>
            <w:r>
              <w:rPr>
                <w:rFonts w:hint="eastAsia"/>
              </w:rPr>
              <w:t>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pPr>
            <w:r>
              <w:rPr>
                <w:rFonts w:hint="eastAsia"/>
              </w:rPr>
              <w:t>0.</w:t>
            </w:r>
            <w: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黄为波，蔡峰，陈子卿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pPr>
            <w:r>
              <w:rPr>
                <w:rFonts w:hint="eastAsia"/>
              </w:rPr>
              <w:t>待定</w:t>
            </w:r>
          </w:p>
        </w:tc>
      </w:tr>
    </w:tbl>
    <w:p>
      <w:pPr>
        <w:rPr>
          <w:rFonts w:ascii="黑体" w:hAnsi="黑体" w:eastAsia="黑体"/>
          <w:sz w:val="32"/>
          <w:szCs w:val="32"/>
        </w:rPr>
        <w:sectPr>
          <w:headerReference r:id="rId3" w:type="default"/>
          <w:footerReference r:id="rId4" w:type="default"/>
          <w:pgSz w:w="11906" w:h="16838"/>
          <w:pgMar w:top="1440" w:right="1800" w:bottom="1440" w:left="1800" w:header="851" w:footer="992" w:gutter="0"/>
          <w:cols w:space="720" w:num="1"/>
          <w:docGrid w:type="lines" w:linePitch="312" w:charSpace="0"/>
        </w:sectPr>
      </w:pPr>
    </w:p>
    <w:p>
      <w:pPr>
        <w:jc w:val="center"/>
        <w:rPr>
          <w:rFonts w:ascii="宋体" w:hAnsi="宋体"/>
        </w:rPr>
      </w:pPr>
    </w:p>
    <w:p>
      <w:pPr>
        <w:rPr>
          <w:b/>
          <w:bCs/>
          <w:sz w:val="44"/>
          <w:szCs w:val="44"/>
        </w:rPr>
      </w:pPr>
      <w:bookmarkStart w:id="0" w:name="_Toc12861"/>
      <w:bookmarkStart w:id="1" w:name="_Toc495856382"/>
      <w:bookmarkStart w:id="2" w:name="_Toc496460827"/>
      <w:bookmarkStart w:id="3" w:name="_Toc60"/>
      <w:bookmarkStart w:id="4" w:name="_Toc447553497"/>
      <w:bookmarkStart w:id="5" w:name="_Toc27132"/>
      <w:bookmarkStart w:id="6" w:name="_Toc466020645"/>
      <w:bookmarkStart w:id="7" w:name="_Toc497383793"/>
      <w:bookmarkStart w:id="8" w:name="_Toc466742046"/>
      <w:bookmarkStart w:id="9" w:name="_Toc446076693"/>
      <w:r>
        <w:rPr>
          <w:rFonts w:hint="eastAsia"/>
          <w:b/>
          <w:bCs/>
          <w:sz w:val="44"/>
          <w:szCs w:val="44"/>
        </w:rPr>
        <w:t>版 本 历 史</w:t>
      </w:r>
      <w:bookmarkEnd w:id="0"/>
      <w:bookmarkEnd w:id="1"/>
      <w:bookmarkEnd w:id="2"/>
      <w:bookmarkEnd w:id="3"/>
      <w:bookmarkEnd w:id="4"/>
      <w:bookmarkEnd w:id="5"/>
      <w:bookmarkEnd w:id="6"/>
      <w:bookmarkEnd w:id="7"/>
      <w:bookmarkEnd w:id="8"/>
      <w:bookmarkEnd w:id="9"/>
    </w:p>
    <w:tbl>
      <w:tblPr>
        <w:tblStyle w:val="21"/>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2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1269" w:type="dxa"/>
            <w:shd w:val="clear" w:color="auto" w:fill="B4C6E7"/>
            <w:vAlign w:val="center"/>
          </w:tcPr>
          <w:p>
            <w:pPr>
              <w:jc w:val="center"/>
              <w:rPr>
                <w:rFonts w:ascii="宋体" w:hAnsi="宋体"/>
                <w:b/>
                <w:bCs/>
              </w:rPr>
            </w:pPr>
            <w:r>
              <w:rPr>
                <w:rFonts w:hint="eastAsia" w:ascii="宋体" w:hAnsi="宋体"/>
                <w:b/>
                <w:bCs/>
              </w:rPr>
              <w:t>版本</w:t>
            </w:r>
          </w:p>
        </w:tc>
        <w:tc>
          <w:tcPr>
            <w:tcW w:w="1704" w:type="dxa"/>
            <w:shd w:val="clear" w:color="auto" w:fill="B4C6E7"/>
            <w:vAlign w:val="center"/>
          </w:tcPr>
          <w:p>
            <w:pPr>
              <w:jc w:val="center"/>
              <w:rPr>
                <w:rFonts w:ascii="宋体" w:hAnsi="宋体"/>
                <w:b/>
                <w:bCs/>
              </w:rPr>
            </w:pPr>
            <w:r>
              <w:rPr>
                <w:rFonts w:hint="eastAsia" w:ascii="宋体" w:hAnsi="宋体"/>
                <w:b/>
                <w:bCs/>
              </w:rPr>
              <w:t>作者</w:t>
            </w:r>
          </w:p>
        </w:tc>
        <w:tc>
          <w:tcPr>
            <w:tcW w:w="1930" w:type="dxa"/>
            <w:shd w:val="clear" w:color="auto" w:fill="B4C6E7"/>
            <w:vAlign w:val="center"/>
          </w:tcPr>
          <w:p>
            <w:pPr>
              <w:jc w:val="center"/>
              <w:rPr>
                <w:rFonts w:ascii="宋体" w:hAnsi="宋体"/>
                <w:b/>
                <w:bCs/>
              </w:rPr>
            </w:pPr>
            <w:r>
              <w:rPr>
                <w:rFonts w:hint="eastAsia" w:ascii="宋体" w:hAnsi="宋体"/>
                <w:b/>
                <w:bCs/>
              </w:rPr>
              <w:t>参与者</w:t>
            </w:r>
          </w:p>
        </w:tc>
        <w:tc>
          <w:tcPr>
            <w:tcW w:w="1671" w:type="dxa"/>
            <w:shd w:val="clear" w:color="auto" w:fill="B4C6E7"/>
            <w:vAlign w:val="center"/>
          </w:tcPr>
          <w:p>
            <w:pPr>
              <w:jc w:val="center"/>
              <w:rPr>
                <w:rFonts w:ascii="宋体" w:hAnsi="宋体"/>
                <w:b/>
                <w:bCs/>
              </w:rPr>
            </w:pPr>
            <w:r>
              <w:rPr>
                <w:rFonts w:hint="eastAsia" w:ascii="宋体" w:hAnsi="宋体"/>
                <w:b/>
                <w:bCs/>
              </w:rPr>
              <w:t>起止日期</w:t>
            </w:r>
          </w:p>
        </w:tc>
        <w:tc>
          <w:tcPr>
            <w:tcW w:w="2645" w:type="dxa"/>
            <w:shd w:val="clear" w:color="auto" w:fill="B4C6E7"/>
            <w:vAlign w:val="center"/>
          </w:tcPr>
          <w:p>
            <w:pPr>
              <w:jc w:val="center"/>
              <w:rPr>
                <w:rFonts w:ascii="宋体" w:hAnsi="宋体"/>
                <w:b/>
                <w:bCs/>
              </w:rPr>
            </w:pPr>
            <w:r>
              <w:rPr>
                <w:rFonts w:hint="eastAsia" w:ascii="宋体" w:hAnsi="宋体"/>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ascii="宋体" w:hAnsi="宋体"/>
              </w:rPr>
            </w:pPr>
            <w:r>
              <w:rPr>
                <w:rFonts w:hint="eastAsia" w:ascii="宋体" w:hAnsi="宋体"/>
              </w:rPr>
              <w:t>0.</w:t>
            </w:r>
            <w:r>
              <w:rPr>
                <w:rFonts w:ascii="宋体" w:hAnsi="宋体"/>
              </w:rPr>
              <w:t>1.</w:t>
            </w:r>
            <w:r>
              <w:rPr>
                <w:rFonts w:hint="eastAsia" w:ascii="宋体" w:hAnsi="宋体"/>
              </w:rPr>
              <w:t>0</w:t>
            </w:r>
          </w:p>
        </w:tc>
        <w:tc>
          <w:tcPr>
            <w:tcW w:w="1704" w:type="dxa"/>
          </w:tcPr>
          <w:p>
            <w:pPr>
              <w:ind w:firstLine="420"/>
              <w:rPr>
                <w:rFonts w:ascii="宋体" w:hAnsi="宋体"/>
              </w:rPr>
            </w:pPr>
            <w:r>
              <w:rPr>
                <w:rFonts w:hint="eastAsia" w:ascii="宋体" w:hAnsi="宋体"/>
              </w:rPr>
              <w:t>陈子卿</w:t>
            </w:r>
          </w:p>
        </w:tc>
        <w:tc>
          <w:tcPr>
            <w:tcW w:w="1930" w:type="dxa"/>
          </w:tcPr>
          <w:p>
            <w:pPr>
              <w:rPr>
                <w:rFonts w:ascii="宋体" w:hAnsi="宋体"/>
              </w:rPr>
            </w:pPr>
          </w:p>
        </w:tc>
        <w:tc>
          <w:tcPr>
            <w:tcW w:w="1671" w:type="dxa"/>
          </w:tcPr>
          <w:p>
            <w:pPr>
              <w:ind w:firstLine="420"/>
              <w:rPr>
                <w:rFonts w:ascii="宋体" w:hAnsi="宋体"/>
              </w:rPr>
            </w:pPr>
            <w:r>
              <w:rPr>
                <w:rFonts w:hint="eastAsia" w:ascii="宋体" w:hAnsi="宋体"/>
              </w:rPr>
              <w:t>2018/</w:t>
            </w:r>
            <w:r>
              <w:rPr>
                <w:rFonts w:ascii="宋体" w:hAnsi="宋体"/>
              </w:rPr>
              <w:t>05</w:t>
            </w:r>
            <w:r>
              <w:rPr>
                <w:rFonts w:hint="eastAsia" w:ascii="宋体" w:hAnsi="宋体"/>
              </w:rPr>
              <w:t>/</w:t>
            </w:r>
            <w:r>
              <w:rPr>
                <w:rFonts w:ascii="宋体" w:hAnsi="宋体"/>
              </w:rPr>
              <w:t>05</w:t>
            </w:r>
            <w:r>
              <w:rPr>
                <w:rFonts w:hint="eastAsia" w:ascii="宋体" w:hAnsi="宋体"/>
              </w:rPr>
              <w:t>-2018/</w:t>
            </w:r>
            <w:r>
              <w:rPr>
                <w:rFonts w:ascii="宋体" w:hAnsi="宋体"/>
              </w:rPr>
              <w:t>05</w:t>
            </w:r>
            <w:r>
              <w:rPr>
                <w:rFonts w:hint="eastAsia" w:ascii="宋体" w:hAnsi="宋体"/>
              </w:rPr>
              <w:t>/</w:t>
            </w:r>
            <w:r>
              <w:rPr>
                <w:rFonts w:ascii="宋体" w:hAnsi="宋体"/>
              </w:rPr>
              <w:t>06</w:t>
            </w:r>
          </w:p>
        </w:tc>
        <w:tc>
          <w:tcPr>
            <w:tcW w:w="2645" w:type="dxa"/>
          </w:tcPr>
          <w:p>
            <w:pPr>
              <w:ind w:firstLine="420"/>
              <w:rPr>
                <w:rFonts w:ascii="宋体" w:hAnsi="宋体"/>
              </w:rPr>
            </w:pPr>
            <w:r>
              <w:rPr>
                <w:rFonts w:hint="eastAsia" w:ascii="宋体" w:hAnsi="宋体"/>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ascii="宋体" w:hAnsi="宋体"/>
              </w:rPr>
            </w:pPr>
            <w:r>
              <w:rPr>
                <w:rFonts w:hint="eastAsia" w:ascii="宋体" w:hAnsi="宋体"/>
              </w:rPr>
              <w:t>1.1.1</w:t>
            </w:r>
          </w:p>
        </w:tc>
        <w:tc>
          <w:tcPr>
            <w:tcW w:w="1704" w:type="dxa"/>
          </w:tcPr>
          <w:p>
            <w:pPr>
              <w:ind w:firstLine="420"/>
              <w:rPr>
                <w:rFonts w:ascii="宋体" w:hAnsi="宋体"/>
              </w:rPr>
            </w:pPr>
            <w:r>
              <w:rPr>
                <w:rFonts w:hint="eastAsia" w:ascii="宋体" w:hAnsi="宋体"/>
              </w:rPr>
              <w:t>陈子卿</w:t>
            </w:r>
          </w:p>
        </w:tc>
        <w:tc>
          <w:tcPr>
            <w:tcW w:w="1930" w:type="dxa"/>
          </w:tcPr>
          <w:p>
            <w:pPr>
              <w:rPr>
                <w:rFonts w:ascii="宋体" w:hAnsi="宋体"/>
              </w:rPr>
            </w:pPr>
          </w:p>
        </w:tc>
        <w:tc>
          <w:tcPr>
            <w:tcW w:w="1671" w:type="dxa"/>
          </w:tcPr>
          <w:p>
            <w:pPr>
              <w:ind w:firstLine="420"/>
              <w:rPr>
                <w:rFonts w:ascii="宋体" w:hAnsi="宋体"/>
              </w:rPr>
            </w:pPr>
            <w:r>
              <w:rPr>
                <w:rFonts w:hint="eastAsia" w:ascii="宋体" w:hAnsi="宋体"/>
              </w:rPr>
              <w:t>2018/</w:t>
            </w:r>
            <w:r>
              <w:rPr>
                <w:rFonts w:ascii="宋体" w:hAnsi="宋体"/>
              </w:rPr>
              <w:t>06/05-2018/06/06</w:t>
            </w:r>
          </w:p>
        </w:tc>
        <w:tc>
          <w:tcPr>
            <w:tcW w:w="2645" w:type="dxa"/>
          </w:tcPr>
          <w:p>
            <w:pPr>
              <w:ind w:firstLine="420"/>
              <w:rPr>
                <w:rFonts w:ascii="宋体" w:hAnsi="宋体"/>
              </w:rPr>
            </w:pPr>
            <w:r>
              <w:rPr>
                <w:rFonts w:hint="eastAsia" w:ascii="宋体" w:hAnsi="宋体"/>
              </w:rPr>
              <w:t>测试用例内容进行补充说明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ascii="宋体" w:hAnsi="宋体"/>
              </w:rPr>
            </w:pPr>
            <w:r>
              <w:rPr>
                <w:rFonts w:hint="eastAsia" w:ascii="宋体" w:hAnsi="宋体"/>
              </w:rPr>
              <w:t>1.2.</w:t>
            </w:r>
            <w:r>
              <w:rPr>
                <w:rFonts w:ascii="宋体" w:hAnsi="宋体"/>
              </w:rPr>
              <w:t>0</w:t>
            </w:r>
          </w:p>
        </w:tc>
        <w:tc>
          <w:tcPr>
            <w:tcW w:w="1704" w:type="dxa"/>
          </w:tcPr>
          <w:p>
            <w:pPr>
              <w:ind w:firstLine="420" w:firstLineChars="200"/>
              <w:rPr>
                <w:rFonts w:hint="eastAsia" w:ascii="宋体" w:hAnsi="宋体"/>
              </w:rPr>
            </w:pPr>
            <w:r>
              <w:rPr>
                <w:rFonts w:hint="eastAsia" w:ascii="宋体" w:hAnsi="宋体"/>
              </w:rPr>
              <w:t>陈子卿</w:t>
            </w:r>
          </w:p>
        </w:tc>
        <w:tc>
          <w:tcPr>
            <w:tcW w:w="1930" w:type="dxa"/>
          </w:tcPr>
          <w:p>
            <w:pPr>
              <w:rPr>
                <w:rFonts w:ascii="宋体" w:hAnsi="宋体"/>
              </w:rPr>
            </w:pPr>
          </w:p>
        </w:tc>
        <w:tc>
          <w:tcPr>
            <w:tcW w:w="1671" w:type="dxa"/>
          </w:tcPr>
          <w:p>
            <w:pPr>
              <w:ind w:firstLine="420"/>
              <w:rPr>
                <w:rFonts w:ascii="宋体" w:hAnsi="宋体"/>
              </w:rPr>
            </w:pPr>
            <w:r>
              <w:rPr>
                <w:rFonts w:hint="eastAsia" w:ascii="宋体" w:hAnsi="宋体"/>
              </w:rPr>
              <w:t>2018</w:t>
            </w:r>
            <w:r>
              <w:rPr>
                <w:rFonts w:ascii="宋体" w:hAnsi="宋体"/>
              </w:rPr>
              <w:t>/06/26</w:t>
            </w:r>
            <w:r>
              <w:rPr>
                <w:rFonts w:hint="eastAsia" w:ascii="宋体" w:hAnsi="宋体"/>
                <w:lang w:val="en-US" w:eastAsia="zh-CN"/>
              </w:rPr>
              <w:t>-2018/06/26</w:t>
            </w:r>
          </w:p>
        </w:tc>
        <w:tc>
          <w:tcPr>
            <w:tcW w:w="2645" w:type="dxa"/>
          </w:tcPr>
          <w:p>
            <w:pPr>
              <w:ind w:firstLine="420"/>
              <w:rPr>
                <w:rFonts w:hint="eastAsia" w:ascii="宋体" w:hAnsi="宋体"/>
              </w:rPr>
            </w:pPr>
            <w:r>
              <w:rPr>
                <w:rFonts w:hint="eastAsia" w:ascii="宋体" w:hAnsi="宋体"/>
              </w:rPr>
              <w:t>根据课程进度进行相关修改</w:t>
            </w:r>
          </w:p>
        </w:tc>
      </w:tr>
    </w:tbl>
    <w:p>
      <w:pPr>
        <w:jc w:val="left"/>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rPr>
          <w:rFonts w:ascii="宋体" w:hAnsi="宋体" w:eastAsia="宋体" w:cs="宋体"/>
          <w:b/>
          <w:bCs/>
          <w:sz w:val="32"/>
          <w:szCs w:val="32"/>
        </w:rPr>
      </w:pPr>
    </w:p>
    <w:p>
      <w:pPr>
        <w:ind w:firstLine="420"/>
        <w:rPr>
          <w:rFonts w:ascii="宋体" w:hAnsi="宋体"/>
        </w:rPr>
      </w:pPr>
    </w:p>
    <w:p>
      <w:pPr>
        <w:widowControl/>
        <w:shd w:val="clear" w:color="auto" w:fill="FFFFFF"/>
        <w:spacing w:after="180" w:line="288" w:lineRule="atLeast"/>
        <w:ind w:firstLine="420"/>
        <w:jc w:val="left"/>
        <w:rPr>
          <w:rFonts w:ascii="Arial" w:hAnsi="Arial" w:eastAsia="宋体" w:cs="Arial"/>
          <w:color w:val="333333"/>
          <w:kern w:val="0"/>
          <w:sz w:val="16"/>
          <w:szCs w:val="16"/>
          <w:shd w:val="clear" w:color="auto" w:fill="FFFFFF"/>
          <w:lang w:bidi="ar"/>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numPr>
          <w:ilvl w:val="1"/>
          <w:numId w:val="0"/>
        </w:numPr>
        <w:spacing w:after="3588" w:afterLines="1150" w:line="720" w:lineRule="auto"/>
        <w:contextualSpacing/>
        <w:jc w:val="left"/>
        <w:textAlignment w:val="center"/>
        <w:rPr>
          <w:rFonts w:ascii="Calibri Light" w:hAnsi="Calibri Light"/>
          <w:b/>
          <w:spacing w:val="15"/>
          <w:sz w:val="36"/>
          <w:szCs w:val="36"/>
        </w:rPr>
      </w:pPr>
    </w:p>
    <w:p>
      <w:pPr>
        <w:pStyle w:val="15"/>
        <w:tabs>
          <w:tab w:val="right" w:leader="dot" w:pos="8306"/>
        </w:tabs>
        <w:rPr>
          <w:rFonts w:ascii="Calibri Light" w:hAnsi="Calibri Light"/>
          <w:spacing w:val="15"/>
          <w:sz w:val="36"/>
          <w:szCs w:val="36"/>
        </w:rPr>
      </w:pPr>
      <w:r>
        <w:rPr>
          <w:rFonts w:hint="eastAsia" w:ascii="Calibri Light" w:hAnsi="Calibri Light"/>
          <w:spacing w:val="15"/>
          <w:sz w:val="36"/>
          <w:szCs w:val="36"/>
        </w:rPr>
        <w:t>目录</w:t>
      </w:r>
    </w:p>
    <w:p>
      <w:pPr>
        <w:pStyle w:val="15"/>
        <w:tabs>
          <w:tab w:val="right" w:leader="dot" w:pos="8296"/>
        </w:tabs>
        <w:rPr>
          <w:rFonts w:asciiTheme="minorHAnsi" w:eastAsiaTheme="minorEastAsia"/>
          <w:b w:val="0"/>
          <w:bCs w:val="0"/>
          <w:caps w:val="0"/>
          <w:sz w:val="21"/>
          <w:szCs w:val="24"/>
        </w:rPr>
      </w:pPr>
      <w:r>
        <w:rPr>
          <w:rFonts w:hint="eastAsia" w:ascii="Calibri Light" w:hAnsi="Calibri Light"/>
          <w:spacing w:val="15"/>
          <w:sz w:val="36"/>
          <w:szCs w:val="36"/>
        </w:rPr>
        <w:fldChar w:fldCharType="begin"/>
      </w:r>
      <w:r>
        <w:rPr>
          <w:rFonts w:hint="eastAsia" w:ascii="Calibri Light" w:hAnsi="Calibri Light"/>
          <w:spacing w:val="15"/>
          <w:sz w:val="36"/>
          <w:szCs w:val="36"/>
        </w:rPr>
        <w:instrText xml:space="preserve">TOC \o "1-3" \h \u </w:instrText>
      </w:r>
      <w:r>
        <w:rPr>
          <w:rFonts w:hint="eastAsia" w:ascii="Calibri Light" w:hAnsi="Calibri Light"/>
          <w:spacing w:val="15"/>
          <w:sz w:val="36"/>
          <w:szCs w:val="36"/>
        </w:rPr>
        <w:fldChar w:fldCharType="separate"/>
      </w:r>
      <w:r>
        <w:fldChar w:fldCharType="begin"/>
      </w:r>
      <w:r>
        <w:instrText xml:space="preserve"> HYPERLINK \l "_Toc513378656" </w:instrText>
      </w:r>
      <w:r>
        <w:fldChar w:fldCharType="separate"/>
      </w:r>
      <w:r>
        <w:rPr>
          <w:rStyle w:val="20"/>
          <w:rFonts w:ascii="宋体" w:hAnsi="宋体" w:eastAsia="宋体" w:cs="宋体"/>
        </w:rPr>
        <w:t>1</w:t>
      </w:r>
      <w:r>
        <w:rPr>
          <w:rStyle w:val="20"/>
        </w:rPr>
        <w:t xml:space="preserve"> 引言</w:t>
      </w:r>
      <w:r>
        <w:tab/>
      </w:r>
      <w:r>
        <w:fldChar w:fldCharType="begin"/>
      </w:r>
      <w:r>
        <w:instrText xml:space="preserve"> PAGEREF _Toc513378656 \h </w:instrText>
      </w:r>
      <w:r>
        <w:fldChar w:fldCharType="separate"/>
      </w:r>
      <w:r>
        <w:t>5</w:t>
      </w:r>
      <w:r>
        <w:fldChar w:fldCharType="end"/>
      </w:r>
      <w:r>
        <w:fldChar w:fldCharType="end"/>
      </w:r>
    </w:p>
    <w:p>
      <w:pPr>
        <w:pStyle w:val="16"/>
        <w:tabs>
          <w:tab w:val="right" w:leader="dot" w:pos="8296"/>
        </w:tabs>
        <w:rPr>
          <w:rFonts w:asciiTheme="minorHAnsi" w:eastAsiaTheme="minorEastAsia"/>
          <w:smallCaps w:val="0"/>
          <w:sz w:val="21"/>
          <w:szCs w:val="24"/>
        </w:rPr>
      </w:pPr>
      <w:r>
        <w:fldChar w:fldCharType="begin"/>
      </w:r>
      <w:r>
        <w:instrText xml:space="preserve"> HYPERLINK \l "_Toc513378657" </w:instrText>
      </w:r>
      <w:r>
        <w:fldChar w:fldCharType="separate"/>
      </w:r>
      <w:r>
        <w:rPr>
          <w:rStyle w:val="20"/>
          <w:rFonts w:ascii="宋体" w:hAnsi="宋体" w:eastAsia="宋体" w:cs="宋体"/>
        </w:rPr>
        <w:t>1.1</w:t>
      </w:r>
      <w:r>
        <w:rPr>
          <w:rStyle w:val="20"/>
        </w:rPr>
        <w:t xml:space="preserve"> 编写的目的</w:t>
      </w:r>
      <w:r>
        <w:tab/>
      </w:r>
      <w:r>
        <w:fldChar w:fldCharType="begin"/>
      </w:r>
      <w:r>
        <w:instrText xml:space="preserve"> PAGEREF _Toc513378657 \h </w:instrText>
      </w:r>
      <w:r>
        <w:fldChar w:fldCharType="separate"/>
      </w:r>
      <w:r>
        <w:t>5</w:t>
      </w:r>
      <w:r>
        <w:fldChar w:fldCharType="end"/>
      </w:r>
      <w:r>
        <w:fldChar w:fldCharType="end"/>
      </w:r>
    </w:p>
    <w:p>
      <w:pPr>
        <w:pStyle w:val="16"/>
        <w:tabs>
          <w:tab w:val="right" w:leader="dot" w:pos="8296"/>
        </w:tabs>
        <w:rPr>
          <w:rFonts w:asciiTheme="minorHAnsi" w:eastAsiaTheme="minorEastAsia"/>
          <w:smallCaps w:val="0"/>
          <w:sz w:val="21"/>
          <w:szCs w:val="24"/>
        </w:rPr>
      </w:pPr>
      <w:r>
        <w:fldChar w:fldCharType="begin"/>
      </w:r>
      <w:r>
        <w:instrText xml:space="preserve"> HYPERLINK \l "_Toc513378658" </w:instrText>
      </w:r>
      <w:r>
        <w:fldChar w:fldCharType="separate"/>
      </w:r>
      <w:r>
        <w:rPr>
          <w:rStyle w:val="20"/>
          <w:rFonts w:ascii="宋体" w:hAnsi="宋体" w:eastAsia="宋体" w:cs="宋体"/>
        </w:rPr>
        <w:t>1.2</w:t>
      </w:r>
      <w:r>
        <w:rPr>
          <w:rStyle w:val="20"/>
        </w:rPr>
        <w:t xml:space="preserve"> 背景</w:t>
      </w:r>
      <w:r>
        <w:tab/>
      </w:r>
      <w:r>
        <w:fldChar w:fldCharType="begin"/>
      </w:r>
      <w:r>
        <w:instrText xml:space="preserve"> PAGEREF _Toc513378658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"_Toc513378659" </w:instrText>
      </w:r>
      <w:r>
        <w:fldChar w:fldCharType="separate"/>
      </w:r>
      <w:r>
        <w:rPr>
          <w:rStyle w:val="20"/>
        </w:rPr>
        <w:t>1.1.1.</w:t>
      </w:r>
      <w:r>
        <w:rPr>
          <w:rFonts w:asciiTheme="minorHAnsi" w:eastAsiaTheme="minorEastAsia"/>
          <w:i w:val="0"/>
          <w:iCs w:val="0"/>
          <w:sz w:val="21"/>
          <w:szCs w:val="24"/>
        </w:rPr>
        <w:tab/>
      </w:r>
      <w:r>
        <w:rPr>
          <w:rStyle w:val="20"/>
        </w:rPr>
        <w:t>待测试系统名称</w:t>
      </w:r>
      <w:r>
        <w:tab/>
      </w:r>
      <w:r>
        <w:fldChar w:fldCharType="begin"/>
      </w:r>
      <w:r>
        <w:instrText xml:space="preserve"> PAGEREF _Toc513378659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"_Toc513378660" </w:instrText>
      </w:r>
      <w:r>
        <w:fldChar w:fldCharType="separate"/>
      </w:r>
      <w:r>
        <w:rPr>
          <w:rStyle w:val="20"/>
        </w:rPr>
        <w:t>1.1.2.</w:t>
      </w:r>
      <w:r>
        <w:rPr>
          <w:rFonts w:asciiTheme="minorHAnsi" w:eastAsiaTheme="minorEastAsia"/>
          <w:i w:val="0"/>
          <w:iCs w:val="0"/>
          <w:sz w:val="21"/>
          <w:szCs w:val="24"/>
        </w:rPr>
        <w:tab/>
      </w:r>
      <w:r>
        <w:rPr>
          <w:rStyle w:val="20"/>
        </w:rPr>
        <w:t>用户代表</w:t>
      </w:r>
      <w:r>
        <w:tab/>
      </w:r>
      <w:r>
        <w:fldChar w:fldCharType="begin"/>
      </w:r>
      <w:r>
        <w:instrText xml:space="preserve"> PAGEREF _Toc513378660 \h </w:instrText>
      </w:r>
      <w:r>
        <w:fldChar w:fldCharType="separate"/>
      </w:r>
      <w:r>
        <w:t>5</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"_Toc513378661" </w:instrText>
      </w:r>
      <w:r>
        <w:fldChar w:fldCharType="separate"/>
      </w:r>
      <w:r>
        <w:rPr>
          <w:rStyle w:val="20"/>
        </w:rPr>
        <w:t>1.1.4.</w:t>
      </w:r>
      <w:r>
        <w:rPr>
          <w:rFonts w:asciiTheme="minorHAnsi" w:eastAsiaTheme="minorEastAsia"/>
          <w:i w:val="0"/>
          <w:iCs w:val="0"/>
          <w:sz w:val="21"/>
          <w:szCs w:val="24"/>
        </w:rPr>
        <w:tab/>
      </w:r>
      <w:r>
        <w:rPr>
          <w:rStyle w:val="20"/>
        </w:rPr>
        <w:t>测试人员</w:t>
      </w:r>
      <w:r>
        <w:tab/>
      </w:r>
      <w:r>
        <w:fldChar w:fldCharType="begin"/>
      </w:r>
      <w:r>
        <w:instrText xml:space="preserve"> PAGEREF _Toc513378661 \h </w:instrText>
      </w:r>
      <w:r>
        <w:fldChar w:fldCharType="separate"/>
      </w:r>
      <w:r>
        <w:t>6</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"_Toc513378662" </w:instrText>
      </w:r>
      <w:r>
        <w:fldChar w:fldCharType="separate"/>
      </w:r>
      <w:r>
        <w:rPr>
          <w:rStyle w:val="20"/>
        </w:rPr>
        <w:t>1.1.5.</w:t>
      </w:r>
      <w:r>
        <w:rPr>
          <w:rFonts w:asciiTheme="minorHAnsi" w:eastAsiaTheme="minorEastAsia"/>
          <w:i w:val="0"/>
          <w:iCs w:val="0"/>
          <w:sz w:val="21"/>
          <w:szCs w:val="24"/>
        </w:rPr>
        <w:tab/>
      </w:r>
      <w:r>
        <w:rPr>
          <w:rStyle w:val="20"/>
        </w:rPr>
        <w:t>前序任务</w:t>
      </w:r>
      <w:r>
        <w:tab/>
      </w:r>
      <w:r>
        <w:fldChar w:fldCharType="begin"/>
      </w:r>
      <w:r>
        <w:instrText xml:space="preserve"> PAGEREF _Toc513378662 \h </w:instrText>
      </w:r>
      <w:r>
        <w:fldChar w:fldCharType="separate"/>
      </w:r>
      <w:r>
        <w:t>7</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"_Toc513378663" </w:instrText>
      </w:r>
      <w:r>
        <w:fldChar w:fldCharType="separate"/>
      </w:r>
      <w:r>
        <w:rPr>
          <w:rStyle w:val="20"/>
        </w:rPr>
        <w:t>1.2.</w:t>
      </w:r>
      <w:r>
        <w:rPr>
          <w:rFonts w:asciiTheme="minorHAnsi" w:eastAsiaTheme="minorEastAsia"/>
          <w:smallCaps w:val="0"/>
          <w:sz w:val="21"/>
          <w:szCs w:val="24"/>
        </w:rPr>
        <w:tab/>
      </w:r>
      <w:r>
        <w:rPr>
          <w:rStyle w:val="20"/>
        </w:rPr>
        <w:t>定义</w:t>
      </w:r>
      <w:r>
        <w:tab/>
      </w:r>
      <w:r>
        <w:fldChar w:fldCharType="begin"/>
      </w:r>
      <w:r>
        <w:instrText xml:space="preserve"> PAGEREF _Toc513378663 \h </w:instrText>
      </w:r>
      <w:r>
        <w:fldChar w:fldCharType="separate"/>
      </w:r>
      <w:r>
        <w:t>7</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"_Toc513378664" </w:instrText>
      </w:r>
      <w:r>
        <w:fldChar w:fldCharType="separate"/>
      </w:r>
      <w:r>
        <w:rPr>
          <w:rStyle w:val="20"/>
        </w:rPr>
        <w:t>1.2.1.</w:t>
      </w:r>
      <w:r>
        <w:rPr>
          <w:rFonts w:asciiTheme="minorHAnsi" w:eastAsiaTheme="minorEastAsia"/>
          <w:i w:val="0"/>
          <w:iCs w:val="0"/>
          <w:sz w:val="21"/>
          <w:szCs w:val="24"/>
        </w:rPr>
        <w:tab/>
      </w:r>
      <w:r>
        <w:rPr>
          <w:rStyle w:val="20"/>
        </w:rPr>
        <w:t>范围描述</w:t>
      </w:r>
      <w:r>
        <w:tab/>
      </w:r>
      <w:r>
        <w:fldChar w:fldCharType="begin"/>
      </w:r>
      <w:r>
        <w:instrText xml:space="preserve"> PAGEREF _Toc513378664 \h </w:instrText>
      </w:r>
      <w:r>
        <w:fldChar w:fldCharType="separate"/>
      </w:r>
      <w:r>
        <w:t>7</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"_Toc513378665" </w:instrText>
      </w:r>
      <w:r>
        <w:fldChar w:fldCharType="separate"/>
      </w:r>
      <w:r>
        <w:rPr>
          <w:rStyle w:val="20"/>
        </w:rPr>
        <w:t>1.3.</w:t>
      </w:r>
      <w:r>
        <w:rPr>
          <w:rFonts w:asciiTheme="minorHAnsi" w:eastAsiaTheme="minorEastAsia"/>
          <w:smallCaps w:val="0"/>
          <w:sz w:val="21"/>
          <w:szCs w:val="24"/>
        </w:rPr>
        <w:tab/>
      </w:r>
      <w:r>
        <w:rPr>
          <w:rStyle w:val="20"/>
        </w:rPr>
        <w:t>参考资料</w:t>
      </w:r>
      <w:r>
        <w:tab/>
      </w:r>
      <w:r>
        <w:fldChar w:fldCharType="begin"/>
      </w:r>
      <w:r>
        <w:instrText xml:space="preserve"> PAGEREF _Toc513378665 \h </w:instrText>
      </w:r>
      <w:r>
        <w:fldChar w:fldCharType="separate"/>
      </w:r>
      <w:r>
        <w:t>7</w:t>
      </w:r>
      <w:r>
        <w:fldChar w:fldCharType="end"/>
      </w:r>
      <w:r>
        <w:fldChar w:fldCharType="end"/>
      </w:r>
    </w:p>
    <w:p>
      <w:pPr>
        <w:pStyle w:val="15"/>
        <w:tabs>
          <w:tab w:val="left" w:pos="420"/>
          <w:tab w:val="right" w:leader="dot" w:pos="8296"/>
        </w:tabs>
        <w:rPr>
          <w:rFonts w:asciiTheme="minorHAnsi" w:eastAsiaTheme="minorEastAsia"/>
          <w:b w:val="0"/>
          <w:bCs w:val="0"/>
          <w:caps w:val="0"/>
          <w:sz w:val="21"/>
          <w:szCs w:val="24"/>
        </w:rPr>
      </w:pPr>
      <w:r>
        <w:fldChar w:fldCharType="begin"/>
      </w:r>
      <w:r>
        <w:instrText xml:space="preserve"> HYPERLINK \l "_Toc513378666" </w:instrText>
      </w:r>
      <w:r>
        <w:fldChar w:fldCharType="separate"/>
      </w:r>
      <w:r>
        <w:rPr>
          <w:rStyle w:val="20"/>
        </w:rPr>
        <w:t>2.</w:t>
      </w:r>
      <w:r>
        <w:rPr>
          <w:rFonts w:asciiTheme="minorHAnsi" w:eastAsiaTheme="minorEastAsia"/>
          <w:b w:val="0"/>
          <w:bCs w:val="0"/>
          <w:caps w:val="0"/>
          <w:sz w:val="21"/>
          <w:szCs w:val="24"/>
        </w:rPr>
        <w:tab/>
      </w:r>
      <w:r>
        <w:rPr>
          <w:rStyle w:val="20"/>
        </w:rPr>
        <w:t>计划</w:t>
      </w:r>
      <w:r>
        <w:tab/>
      </w:r>
      <w:r>
        <w:fldChar w:fldCharType="begin"/>
      </w:r>
      <w:r>
        <w:instrText xml:space="preserve"> PAGEREF _Toc513378666 \h </w:instrText>
      </w:r>
      <w:r>
        <w:fldChar w:fldCharType="separate"/>
      </w:r>
      <w:r>
        <w:t>8</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"_Toc513378667" </w:instrText>
      </w:r>
      <w:r>
        <w:fldChar w:fldCharType="separate"/>
      </w:r>
      <w:r>
        <w:rPr>
          <w:rStyle w:val="20"/>
        </w:rPr>
        <w:t>2.1.</w:t>
      </w:r>
      <w:r>
        <w:rPr>
          <w:rFonts w:asciiTheme="minorHAnsi" w:eastAsiaTheme="minorEastAsia"/>
          <w:smallCaps w:val="0"/>
          <w:sz w:val="21"/>
          <w:szCs w:val="24"/>
        </w:rPr>
        <w:tab/>
      </w:r>
      <w:r>
        <w:rPr>
          <w:rStyle w:val="20"/>
        </w:rPr>
        <w:t>软件说明</w:t>
      </w:r>
      <w:r>
        <w:tab/>
      </w:r>
      <w:r>
        <w:fldChar w:fldCharType="begin"/>
      </w:r>
      <w:r>
        <w:instrText xml:space="preserve"> PAGEREF _Toc513378667 \h </w:instrText>
      </w:r>
      <w:r>
        <w:fldChar w:fldCharType="separate"/>
      </w:r>
      <w:r>
        <w:t>8</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"_Toc513378668" </w:instrText>
      </w:r>
      <w:r>
        <w:fldChar w:fldCharType="separate"/>
      </w:r>
      <w:r>
        <w:rPr>
          <w:rStyle w:val="20"/>
        </w:rPr>
        <w:t>2.1.1.</w:t>
      </w:r>
      <w:r>
        <w:rPr>
          <w:rFonts w:asciiTheme="minorHAnsi" w:eastAsiaTheme="minorEastAsia"/>
          <w:i w:val="0"/>
          <w:iCs w:val="0"/>
          <w:sz w:val="21"/>
          <w:szCs w:val="24"/>
        </w:rPr>
        <w:tab/>
      </w:r>
      <w:r>
        <w:rPr>
          <w:rStyle w:val="20"/>
        </w:rPr>
        <w:t>质量指标</w:t>
      </w:r>
      <w:r>
        <w:tab/>
      </w:r>
      <w:r>
        <w:fldChar w:fldCharType="begin"/>
      </w:r>
      <w:r>
        <w:instrText xml:space="preserve"> PAGEREF _Toc513378668 \h </w:instrText>
      </w:r>
      <w:r>
        <w:fldChar w:fldCharType="separate"/>
      </w:r>
      <w:r>
        <w:t>8</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"_Toc513378669" </w:instrText>
      </w:r>
      <w:r>
        <w:fldChar w:fldCharType="separate"/>
      </w:r>
      <w:r>
        <w:rPr>
          <w:rStyle w:val="20"/>
        </w:rPr>
        <w:t>2.2.</w:t>
      </w:r>
      <w:r>
        <w:rPr>
          <w:rFonts w:asciiTheme="minorHAnsi" w:eastAsiaTheme="minorEastAsia"/>
          <w:smallCaps w:val="0"/>
          <w:sz w:val="21"/>
          <w:szCs w:val="24"/>
        </w:rPr>
        <w:tab/>
      </w:r>
      <w:r>
        <w:rPr>
          <w:rStyle w:val="20"/>
        </w:rPr>
        <w:t>测试内容</w:t>
      </w:r>
      <w:r>
        <w:tab/>
      </w:r>
      <w:r>
        <w:fldChar w:fldCharType="begin"/>
      </w:r>
      <w:r>
        <w:instrText xml:space="preserve"> PAGEREF _Toc513378669 \h </w:instrText>
      </w:r>
      <w:r>
        <w:fldChar w:fldCharType="separate"/>
      </w:r>
      <w:r>
        <w:t>9</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"_Toc513378670" </w:instrText>
      </w:r>
      <w:r>
        <w:fldChar w:fldCharType="separate"/>
      </w:r>
      <w:r>
        <w:rPr>
          <w:rStyle w:val="20"/>
        </w:rPr>
        <w:t>2.3.</w:t>
      </w:r>
      <w:r>
        <w:rPr>
          <w:rFonts w:asciiTheme="minorHAnsi" w:eastAsiaTheme="minorEastAsia"/>
          <w:smallCaps w:val="0"/>
          <w:sz w:val="21"/>
          <w:szCs w:val="24"/>
        </w:rPr>
        <w:tab/>
      </w:r>
      <w:r>
        <w:rPr>
          <w:rStyle w:val="20"/>
        </w:rPr>
        <w:t>工作分解结构WBS</w:t>
      </w:r>
      <w:r>
        <w:tab/>
      </w:r>
      <w:r>
        <w:fldChar w:fldCharType="begin"/>
      </w:r>
      <w:r>
        <w:instrText xml:space="preserve"> PAGEREF _Toc513378670 \h </w:instrText>
      </w:r>
      <w:r>
        <w:fldChar w:fldCharType="separate"/>
      </w:r>
      <w:r>
        <w:t>10</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"_Toc513378671" </w:instrText>
      </w:r>
      <w:r>
        <w:fldChar w:fldCharType="separate"/>
      </w:r>
      <w:r>
        <w:rPr>
          <w:rStyle w:val="20"/>
        </w:rPr>
        <w:t>2.4.</w:t>
      </w:r>
      <w:r>
        <w:rPr>
          <w:rFonts w:asciiTheme="minorHAnsi" w:eastAsiaTheme="minorEastAsia"/>
          <w:smallCaps w:val="0"/>
          <w:sz w:val="21"/>
          <w:szCs w:val="24"/>
        </w:rPr>
        <w:tab/>
      </w:r>
      <w:r>
        <w:rPr>
          <w:rStyle w:val="20"/>
        </w:rPr>
        <w:t>单元测试</w:t>
      </w:r>
      <w:r>
        <w:tab/>
      </w:r>
      <w:r>
        <w:fldChar w:fldCharType="begin"/>
      </w:r>
      <w:r>
        <w:instrText xml:space="preserve"> PAGEREF _Toc513378671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"_Toc513378672" </w:instrText>
      </w:r>
      <w:r>
        <w:fldChar w:fldCharType="separate"/>
      </w:r>
      <w:r>
        <w:rPr>
          <w:rStyle w:val="20"/>
        </w:rPr>
        <w:t>2.4.1.</w:t>
      </w:r>
      <w:r>
        <w:rPr>
          <w:rFonts w:asciiTheme="minorHAnsi" w:eastAsiaTheme="minorEastAsia"/>
          <w:i w:val="0"/>
          <w:iCs w:val="0"/>
          <w:sz w:val="21"/>
          <w:szCs w:val="24"/>
        </w:rPr>
        <w:tab/>
      </w:r>
      <w:r>
        <w:rPr>
          <w:rStyle w:val="20"/>
        </w:rPr>
        <w:t>进度安排</w:t>
      </w:r>
      <w:r>
        <w:tab/>
      </w:r>
      <w:r>
        <w:fldChar w:fldCharType="begin"/>
      </w:r>
      <w:r>
        <w:instrText xml:space="preserve"> PAGEREF _Toc513378672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"_Toc513378673" </w:instrText>
      </w:r>
      <w:r>
        <w:fldChar w:fldCharType="separate"/>
      </w:r>
      <w:r>
        <w:rPr>
          <w:rStyle w:val="20"/>
        </w:rPr>
        <w:t>2.4.2.</w:t>
      </w:r>
      <w:r>
        <w:rPr>
          <w:rFonts w:asciiTheme="minorHAnsi" w:eastAsiaTheme="minorEastAsia"/>
          <w:i w:val="0"/>
          <w:iCs w:val="0"/>
          <w:sz w:val="21"/>
          <w:szCs w:val="24"/>
        </w:rPr>
        <w:tab/>
      </w:r>
      <w:r>
        <w:rPr>
          <w:rStyle w:val="20"/>
        </w:rPr>
        <w:t>条件</w:t>
      </w:r>
      <w:r>
        <w:tab/>
      </w:r>
      <w:r>
        <w:fldChar w:fldCharType="begin"/>
      </w:r>
      <w:r>
        <w:instrText xml:space="preserve"> PAGEREF _Toc513378673 \h </w:instrText>
      </w:r>
      <w:r>
        <w:fldChar w:fldCharType="separate"/>
      </w:r>
      <w:r>
        <w:t>10</w:t>
      </w:r>
      <w:r>
        <w:fldChar w:fldCharType="end"/>
      </w:r>
      <w:r>
        <w:fldChar w:fldCharType="end"/>
      </w:r>
    </w:p>
    <w:p>
      <w:pPr>
        <w:pStyle w:val="16"/>
        <w:tabs>
          <w:tab w:val="left" w:pos="1050"/>
          <w:tab w:val="right" w:leader="dot" w:pos="8296"/>
        </w:tabs>
        <w:rPr>
          <w:rFonts w:asciiTheme="minorHAnsi" w:eastAsiaTheme="minorEastAsia"/>
          <w:smallCaps w:val="0"/>
          <w:sz w:val="21"/>
          <w:szCs w:val="24"/>
        </w:rPr>
      </w:pPr>
      <w:r>
        <w:fldChar w:fldCharType="begin"/>
      </w:r>
      <w:r>
        <w:instrText xml:space="preserve"> HYPERLINK \l "_Toc513378674" </w:instrText>
      </w:r>
      <w:r>
        <w:fldChar w:fldCharType="separate"/>
      </w:r>
      <w:r>
        <w:rPr>
          <w:rStyle w:val="20"/>
        </w:rPr>
        <w:t>2.4.3.</w:t>
      </w:r>
      <w:r>
        <w:rPr>
          <w:rFonts w:asciiTheme="minorHAnsi" w:eastAsiaTheme="minorEastAsia"/>
          <w:smallCaps w:val="0"/>
          <w:sz w:val="21"/>
          <w:szCs w:val="24"/>
        </w:rPr>
        <w:tab/>
      </w:r>
      <w:r>
        <w:rPr>
          <w:rStyle w:val="20"/>
        </w:rPr>
        <w:t>测试资料</w:t>
      </w:r>
      <w:r>
        <w:tab/>
      </w:r>
      <w:r>
        <w:fldChar w:fldCharType="begin"/>
      </w:r>
      <w:r>
        <w:instrText xml:space="preserve"> PAGEREF _Toc513378674 \h </w:instrText>
      </w:r>
      <w:r>
        <w:fldChar w:fldCharType="separate"/>
      </w:r>
      <w:r>
        <w:t>10</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"_Toc513378675" </w:instrText>
      </w:r>
      <w:r>
        <w:fldChar w:fldCharType="separate"/>
      </w:r>
      <w:r>
        <w:rPr>
          <w:rStyle w:val="20"/>
        </w:rPr>
        <w:t>2.4.4.</w:t>
      </w:r>
      <w:r>
        <w:rPr>
          <w:rFonts w:asciiTheme="minorHAnsi" w:eastAsiaTheme="minorEastAsia"/>
          <w:i w:val="0"/>
          <w:iCs w:val="0"/>
          <w:sz w:val="21"/>
          <w:szCs w:val="24"/>
        </w:rPr>
        <w:tab/>
      </w:r>
      <w:r>
        <w:rPr>
          <w:rStyle w:val="20"/>
        </w:rPr>
        <w:t>测试培训</w:t>
      </w:r>
      <w:r>
        <w:tab/>
      </w:r>
      <w:r>
        <w:fldChar w:fldCharType="begin"/>
      </w:r>
      <w:r>
        <w:instrText xml:space="preserve"> PAGEREF _Toc513378675 \h </w:instrText>
      </w:r>
      <w:r>
        <w:fldChar w:fldCharType="separate"/>
      </w:r>
      <w:r>
        <w:t>10</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"_Toc513378676" </w:instrText>
      </w:r>
      <w:r>
        <w:fldChar w:fldCharType="separate"/>
      </w:r>
      <w:r>
        <w:rPr>
          <w:rStyle w:val="20"/>
        </w:rPr>
        <w:t>3.2.</w:t>
      </w:r>
      <w:r>
        <w:rPr>
          <w:rFonts w:asciiTheme="minorHAnsi" w:eastAsiaTheme="minorEastAsia"/>
          <w:smallCaps w:val="0"/>
          <w:sz w:val="21"/>
          <w:szCs w:val="24"/>
        </w:rPr>
        <w:tab/>
      </w:r>
      <w:r>
        <w:rPr>
          <w:rStyle w:val="20"/>
        </w:rPr>
        <w:t>非功能性测试</w:t>
      </w:r>
      <w:r>
        <w:tab/>
      </w:r>
      <w:r>
        <w:fldChar w:fldCharType="begin"/>
      </w:r>
      <w:r>
        <w:instrText xml:space="preserve"> PAGEREF _Toc513378676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"_Toc513378677" </w:instrText>
      </w:r>
      <w:r>
        <w:fldChar w:fldCharType="separate"/>
      </w:r>
      <w:r>
        <w:rPr>
          <w:rStyle w:val="20"/>
        </w:rPr>
        <w:t>3.2.1.</w:t>
      </w:r>
      <w:r>
        <w:rPr>
          <w:rFonts w:asciiTheme="minorHAnsi" w:eastAsiaTheme="minorEastAsia"/>
          <w:i w:val="0"/>
          <w:iCs w:val="0"/>
          <w:sz w:val="21"/>
          <w:szCs w:val="24"/>
        </w:rPr>
        <w:tab/>
      </w:r>
      <w:r>
        <w:rPr>
          <w:rStyle w:val="20"/>
        </w:rPr>
        <w:t>性能测试</w:t>
      </w:r>
      <w:r>
        <w:tab/>
      </w:r>
      <w:r>
        <w:fldChar w:fldCharType="begin"/>
      </w:r>
      <w:r>
        <w:instrText xml:space="preserve"> PAGEREF _Toc513378677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"_Toc513378678" </w:instrText>
      </w:r>
      <w:r>
        <w:fldChar w:fldCharType="separate"/>
      </w:r>
      <w:r>
        <w:rPr>
          <w:rStyle w:val="20"/>
        </w:rPr>
        <w:t>3.2.2.</w:t>
      </w:r>
      <w:r>
        <w:rPr>
          <w:rFonts w:asciiTheme="minorHAnsi" w:eastAsiaTheme="minorEastAsia"/>
          <w:i w:val="0"/>
          <w:iCs w:val="0"/>
          <w:sz w:val="21"/>
          <w:szCs w:val="24"/>
        </w:rPr>
        <w:tab/>
      </w:r>
      <w:r>
        <w:rPr>
          <w:rStyle w:val="20"/>
        </w:rPr>
        <w:t>系统可用性测试</w:t>
      </w:r>
      <w:r>
        <w:tab/>
      </w:r>
      <w:r>
        <w:fldChar w:fldCharType="begin"/>
      </w:r>
      <w:r>
        <w:instrText xml:space="preserve"> PAGEREF _Toc513378678 \h </w:instrText>
      </w:r>
      <w:r>
        <w:fldChar w:fldCharType="separate"/>
      </w:r>
      <w:r>
        <w:t>13</w:t>
      </w:r>
      <w:r>
        <w:fldChar w:fldCharType="end"/>
      </w:r>
      <w:r>
        <w:fldChar w:fldCharType="end"/>
      </w:r>
    </w:p>
    <w:p>
      <w:pPr>
        <w:pStyle w:val="11"/>
        <w:tabs>
          <w:tab w:val="left" w:pos="1260"/>
          <w:tab w:val="right" w:leader="dot" w:pos="8296"/>
        </w:tabs>
        <w:rPr>
          <w:rFonts w:asciiTheme="minorHAnsi" w:eastAsiaTheme="minorEastAsia"/>
          <w:i w:val="0"/>
          <w:iCs w:val="0"/>
          <w:sz w:val="21"/>
          <w:szCs w:val="24"/>
        </w:rPr>
      </w:pPr>
      <w:r>
        <w:fldChar w:fldCharType="begin"/>
      </w:r>
      <w:r>
        <w:instrText xml:space="preserve"> HYPERLINK \l "_Toc513378679" </w:instrText>
      </w:r>
      <w:r>
        <w:fldChar w:fldCharType="separate"/>
      </w:r>
      <w:r>
        <w:rPr>
          <w:rStyle w:val="20"/>
        </w:rPr>
        <w:t>3.2.3.</w:t>
      </w:r>
      <w:r>
        <w:rPr>
          <w:rFonts w:asciiTheme="minorHAnsi" w:eastAsiaTheme="minorEastAsia"/>
          <w:i w:val="0"/>
          <w:iCs w:val="0"/>
          <w:sz w:val="21"/>
          <w:szCs w:val="24"/>
        </w:rPr>
        <w:tab/>
      </w:r>
      <w:r>
        <w:rPr>
          <w:rStyle w:val="20"/>
        </w:rPr>
        <w:t>应急需求测试</w:t>
      </w:r>
      <w:r>
        <w:tab/>
      </w:r>
      <w:r>
        <w:fldChar w:fldCharType="begin"/>
      </w:r>
      <w:r>
        <w:instrText xml:space="preserve"> PAGEREF _Toc513378679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"_Toc513378680" </w:instrText>
      </w:r>
      <w:r>
        <w:fldChar w:fldCharType="separate"/>
      </w:r>
      <w:r>
        <w:rPr>
          <w:rStyle w:val="20"/>
        </w:rPr>
        <w:t>4.1.</w:t>
      </w:r>
      <w:r>
        <w:rPr>
          <w:rFonts w:asciiTheme="minorHAnsi" w:eastAsiaTheme="minorEastAsia"/>
          <w:smallCaps w:val="0"/>
          <w:sz w:val="21"/>
          <w:szCs w:val="24"/>
        </w:rPr>
        <w:tab/>
      </w:r>
      <w:r>
        <w:rPr>
          <w:rStyle w:val="20"/>
        </w:rPr>
        <w:t>范围</w:t>
      </w:r>
      <w:r>
        <w:tab/>
      </w:r>
      <w:r>
        <w:fldChar w:fldCharType="begin"/>
      </w:r>
      <w:r>
        <w:instrText xml:space="preserve"> PAGEREF _Toc513378680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"_Toc513378681" </w:instrText>
      </w:r>
      <w:r>
        <w:fldChar w:fldCharType="separate"/>
      </w:r>
      <w:r>
        <w:rPr>
          <w:rStyle w:val="20"/>
        </w:rPr>
        <w:t>4.2.</w:t>
      </w:r>
      <w:r>
        <w:rPr>
          <w:rFonts w:asciiTheme="minorHAnsi" w:eastAsiaTheme="minorEastAsia"/>
          <w:smallCaps w:val="0"/>
          <w:sz w:val="21"/>
          <w:szCs w:val="24"/>
        </w:rPr>
        <w:tab/>
      </w:r>
      <w:r>
        <w:rPr>
          <w:rStyle w:val="20"/>
        </w:rPr>
        <w:t>数据整理</w:t>
      </w:r>
      <w:r>
        <w:tab/>
      </w:r>
      <w:r>
        <w:fldChar w:fldCharType="begin"/>
      </w:r>
      <w:r>
        <w:instrText xml:space="preserve"> PAGEREF _Toc513378681 \h </w:instrText>
      </w:r>
      <w:r>
        <w:fldChar w:fldCharType="separate"/>
      </w:r>
      <w:r>
        <w:t>13</w:t>
      </w:r>
      <w:r>
        <w:fldChar w:fldCharType="end"/>
      </w:r>
      <w:r>
        <w:fldChar w:fldCharType="end"/>
      </w:r>
    </w:p>
    <w:p>
      <w:pPr>
        <w:pStyle w:val="16"/>
        <w:tabs>
          <w:tab w:val="left" w:pos="840"/>
          <w:tab w:val="right" w:leader="dot" w:pos="8296"/>
        </w:tabs>
        <w:rPr>
          <w:rFonts w:asciiTheme="minorHAnsi" w:eastAsiaTheme="minorEastAsia"/>
          <w:smallCaps w:val="0"/>
          <w:sz w:val="21"/>
          <w:szCs w:val="24"/>
        </w:rPr>
      </w:pPr>
      <w:r>
        <w:fldChar w:fldCharType="begin"/>
      </w:r>
      <w:r>
        <w:instrText xml:space="preserve"> HYPERLINK \l "_Toc513378682" </w:instrText>
      </w:r>
      <w:r>
        <w:fldChar w:fldCharType="separate"/>
      </w:r>
      <w:r>
        <w:rPr>
          <w:rStyle w:val="20"/>
        </w:rPr>
        <w:t>4.3.</w:t>
      </w:r>
      <w:r>
        <w:rPr>
          <w:rFonts w:asciiTheme="minorHAnsi" w:eastAsiaTheme="minorEastAsia"/>
          <w:smallCaps w:val="0"/>
          <w:sz w:val="21"/>
          <w:szCs w:val="24"/>
        </w:rPr>
        <w:tab/>
      </w:r>
      <w:r>
        <w:rPr>
          <w:rStyle w:val="20"/>
        </w:rPr>
        <w:t>尺度</w:t>
      </w:r>
      <w:r>
        <w:tab/>
      </w:r>
      <w:r>
        <w:fldChar w:fldCharType="begin"/>
      </w:r>
      <w:r>
        <w:instrText xml:space="preserve"> PAGEREF _Toc513378682 \h </w:instrText>
      </w:r>
      <w:r>
        <w:fldChar w:fldCharType="separate"/>
      </w:r>
      <w:r>
        <w:t>13</w:t>
      </w:r>
      <w:r>
        <w:fldChar w:fldCharType="end"/>
      </w:r>
      <w:r>
        <w:fldChar w:fldCharType="end"/>
      </w:r>
    </w:p>
    <w:p>
      <w:pPr>
        <w:numPr>
          <w:ilvl w:val="1"/>
          <w:numId w:val="0"/>
        </w:numPr>
        <w:spacing w:after="3588" w:afterLines="1150" w:line="720" w:lineRule="auto"/>
        <w:contextualSpacing/>
        <w:jc w:val="left"/>
        <w:textAlignment w:val="center"/>
      </w:pPr>
      <w:r>
        <w:rPr>
          <w:rFonts w:hint="eastAsia" w:ascii="Calibri Light" w:hAnsi="Calibri Light"/>
          <w:spacing w:val="15"/>
          <w:szCs w:val="36"/>
        </w:rPr>
        <w:fldChar w:fldCharType="end"/>
      </w:r>
      <w:r>
        <w:br w:type="page"/>
      </w:r>
      <w:bookmarkStart w:id="10" w:name="_Toc512083884"/>
      <w:bookmarkStart w:id="11" w:name="_Toc14055"/>
    </w:p>
    <w:p>
      <w:pPr>
        <w:pStyle w:val="2"/>
      </w:pPr>
      <w:bookmarkStart w:id="12" w:name="_Toc513378656"/>
      <w:r>
        <w:rPr>
          <w:rFonts w:hint="eastAsia"/>
        </w:rPr>
        <w:t>引言</w:t>
      </w:r>
      <w:bookmarkEnd w:id="12"/>
    </w:p>
    <w:bookmarkEnd w:id="10"/>
    <w:bookmarkEnd w:id="11"/>
    <w:p>
      <w:pPr>
        <w:pStyle w:val="3"/>
      </w:pPr>
      <w:bookmarkStart w:id="13" w:name="_Toc513378657"/>
      <w:bookmarkStart w:id="14" w:name="_Toc9368"/>
      <w:r>
        <w:rPr>
          <w:rFonts w:hint="eastAsia"/>
        </w:rPr>
        <w:t>编写的目的</w:t>
      </w:r>
      <w:bookmarkEnd w:id="13"/>
    </w:p>
    <w:bookmarkEnd w:id="14"/>
    <w:p>
      <w:pPr>
        <w:jc w:val="center"/>
        <w:rPr>
          <w:rFonts w:ascii="宋体" w:hAnsi="宋体" w:eastAsia="宋体" w:cs="宋体"/>
          <w:b/>
          <w:bCs/>
          <w:sz w:val="44"/>
          <w:szCs w:val="44"/>
        </w:rPr>
      </w:pPr>
      <w:bookmarkStart w:id="15" w:name="_Toc512186720"/>
      <w:bookmarkStart w:id="16" w:name="_Toc512083885"/>
      <w:r>
        <w:rPr>
          <w:rFonts w:hint="eastAsia"/>
        </w:rPr>
        <w:t>为了使本项目（问酒——基于安卓端开发的一款关于酒类图像识别查询的APP</w:t>
      </w:r>
    </w:p>
    <w:p>
      <w:pPr>
        <w:ind w:left="420"/>
      </w:pPr>
      <w:r>
        <w:rPr>
          <w:rFonts w:hint="eastAsia"/>
        </w:rPr>
        <w:t>）在系统实现后能有计划地测试，我们编写这份测试计划，为测试人员与开发人员提供一个框架，使之能合理的在限定时间内完成个阶段的测试计划，到达里程碑。</w:t>
      </w:r>
    </w:p>
    <w:bookmarkEnd w:id="15"/>
    <w:bookmarkEnd w:id="16"/>
    <w:p>
      <w:pPr>
        <w:pStyle w:val="3"/>
      </w:pPr>
      <w:bookmarkStart w:id="17" w:name="_Toc513378658"/>
      <w:r>
        <w:rPr>
          <w:rFonts w:hint="eastAsia"/>
        </w:rPr>
        <w:t>背景</w:t>
      </w:r>
      <w:bookmarkEnd w:id="17"/>
    </w:p>
    <w:p>
      <w:pPr>
        <w:pStyle w:val="28"/>
        <w:widowControl/>
        <w:numPr>
          <w:ilvl w:val="2"/>
          <w:numId w:val="6"/>
        </w:numPr>
        <w:tabs>
          <w:tab w:val="clear" w:pos="0"/>
        </w:tabs>
        <w:jc w:val="left"/>
      </w:pPr>
      <w:bookmarkStart w:id="18" w:name="_Toc503727276"/>
      <w:bookmarkStart w:id="19" w:name="_Toc513378659"/>
      <w:r>
        <w:rPr>
          <w:rFonts w:hint="eastAsia"/>
        </w:rPr>
        <w:t>待</w:t>
      </w:r>
      <w:r>
        <w:t>测试系统名称</w:t>
      </w:r>
      <w:bookmarkEnd w:id="18"/>
      <w:bookmarkEnd w:id="19"/>
    </w:p>
    <w:p>
      <w:r>
        <w:rPr>
          <w:rFonts w:hint="eastAsia"/>
        </w:rPr>
        <w:t>“问酒”——基于安卓端开发的一款关于酒类图像识别查询的APP</w:t>
      </w:r>
    </w:p>
    <w:p/>
    <w:p>
      <w:pPr>
        <w:pStyle w:val="4"/>
        <w:numPr>
          <w:ilvl w:val="2"/>
          <w:numId w:val="6"/>
        </w:numPr>
        <w:jc w:val="left"/>
      </w:pPr>
      <w:bookmarkStart w:id="20" w:name="_Toc512083887"/>
      <w:bookmarkStart w:id="21" w:name="_Toc512186722"/>
      <w:r>
        <w:rPr>
          <w:rFonts w:hint="eastAsia"/>
        </w:rPr>
        <w:t xml:space="preserve">  </w:t>
      </w:r>
      <w:bookmarkEnd w:id="20"/>
      <w:bookmarkEnd w:id="21"/>
      <w:bookmarkStart w:id="22" w:name="_Toc513378660"/>
      <w:r>
        <w:rPr>
          <w:rFonts w:hint="eastAsia"/>
        </w:rPr>
        <w:t>用户代表</w:t>
      </w:r>
      <w:bookmarkEnd w:id="22"/>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宋体" w:cs="宋体"/>
          <w:color w:val="000000"/>
          <w:kern w:val="0"/>
        </w:rPr>
      </w:pPr>
      <w:r>
        <w:rPr>
          <w:rFonts w:hint="eastAsia" w:ascii="宋体" w:cs="宋体"/>
          <w:color w:val="000000"/>
          <w:kern w:val="0"/>
        </w:rPr>
        <w:t>下表说明了各个用户群的用户代表。</w:t>
      </w:r>
    </w:p>
    <w:tbl>
      <w:tblPr>
        <w:tblStyle w:val="21"/>
        <w:tblW w:w="8215"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49"/>
        <w:gridCol w:w="931"/>
        <w:gridCol w:w="1194"/>
        <w:gridCol w:w="1518"/>
        <w:gridCol w:w="1417"/>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用户类别</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用户姓名</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当前身份</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用户简介</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选择原因</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4"/>
                <w:szCs w:val="14"/>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6"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客户</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项目的下达者</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参与过多个项目，拥有多个项目的经验。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能与本项目密切合作，富有责任心，一心希望项目圆满</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对整个项目具有先决条件的主导作用，主导整个辅助网站的功能开发的大致方向。</w:t>
            </w:r>
          </w:p>
          <w:p>
            <w:pPr>
              <w:widowControl/>
              <w:jc w:val="left"/>
              <w:rPr>
                <w:rFonts w:ascii="宋体" w:hAnsi="宋体" w:cs="宋体"/>
                <w:kern w:val="0"/>
                <w:sz w:val="24"/>
              </w:rPr>
            </w:pPr>
            <w:r>
              <w:rPr>
                <w:rFonts w:hint="eastAsia" w:ascii="宋体" w:hAnsi="宋体" w:cs="宋体"/>
                <w:color w:val="000000"/>
                <w:kern w:val="0"/>
                <w:sz w:val="18"/>
                <w:szCs w:val="18"/>
              </w:rPr>
              <w:t>对项目组具有检查、评审的权利。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5" w:hRule="atLeast"/>
        </w:trPr>
        <w:tc>
          <w:tcPr>
            <w:tcW w:w="534" w:type="dxa"/>
            <w:vMerge w:val="restart"/>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注册用户</w:t>
            </w: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用户</w:t>
            </w:r>
          </w:p>
        </w:tc>
        <w:tc>
          <w:tcPr>
            <w:tcW w:w="931"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杨枨</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“软件工程导论”课程老师</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拥有丰富的软件工程系列课程教学经验</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6"/>
                <w:szCs w:val="16"/>
              </w:rPr>
              <w:t>获得过项目管理专业人士资格认证，并且在“软件需求工程”"软件工程导论"等诸多课程中能牺牲大量自己的时间去耐心辅导学生</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根据现有用例确认功能是否完备，提供“问酒APP”项目中用户功能需求，并对本项目组所做的功能点提供相应的修改意见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5" w:hRule="atLeast"/>
        </w:trPr>
        <w:tc>
          <w:tcPr>
            <w:tcW w:w="534" w:type="dxa"/>
            <w:vMerge w:val="continue"/>
            <w:shd w:val="clear" w:color="auto" w:fill="auto"/>
          </w:tcPr>
          <w:p>
            <w:pPr>
              <w:widowControl/>
              <w:jc w:val="left"/>
              <w:rPr>
                <w:rFonts w:ascii="宋体" w:hAnsi="宋体" w:cs="宋体"/>
                <w:kern w:val="0"/>
                <w:sz w:val="24"/>
              </w:rPr>
            </w:pPr>
          </w:p>
        </w:tc>
        <w:tc>
          <w:tcPr>
            <w:tcW w:w="749"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用户</w:t>
            </w:r>
          </w:p>
        </w:tc>
        <w:tc>
          <w:tcPr>
            <w:tcW w:w="931"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杨溢</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软件工程专业</w:t>
            </w:r>
            <w:r>
              <w:rPr>
                <w:rFonts w:ascii="宋体" w:hAnsi="宋体" w:cs="宋体"/>
                <w:color w:val="000000"/>
                <w:kern w:val="0"/>
                <w:sz w:val="18"/>
                <w:szCs w:val="18"/>
              </w:rPr>
              <w:t>16</w:t>
            </w:r>
            <w:r>
              <w:rPr>
                <w:rFonts w:hint="eastAsia" w:ascii="宋体" w:hAnsi="宋体" w:cs="宋体"/>
                <w:color w:val="000000"/>
                <w:kern w:val="0"/>
                <w:sz w:val="18"/>
                <w:szCs w:val="18"/>
              </w:rPr>
              <w:t>级学生</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一起参与该课程，了解我们项目所要达到的目的。</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在程序员生涯里用到软件工程相关知识，希望软件工程系列课程不仅仅体现在课堂上，并且能在今后也起到作用</w:t>
            </w:r>
          </w:p>
        </w:tc>
        <w:tc>
          <w:tcPr>
            <w:tcW w:w="1872"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提出本项目组所做的提供相应的修改意见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6" w:hRule="atLeast"/>
        </w:trPr>
        <w:tc>
          <w:tcPr>
            <w:tcW w:w="1283" w:type="dxa"/>
            <w:gridSpan w:val="2"/>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管理员</w:t>
            </w:r>
          </w:p>
        </w:tc>
        <w:tc>
          <w:tcPr>
            <w:tcW w:w="931"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黄为波</w:t>
            </w:r>
          </w:p>
        </w:tc>
        <w:tc>
          <w:tcPr>
            <w:tcW w:w="1194"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软件工程专业</w:t>
            </w:r>
            <w:r>
              <w:rPr>
                <w:rFonts w:ascii="宋体" w:hAnsi="宋体" w:cs="宋体"/>
                <w:color w:val="000000"/>
                <w:kern w:val="0"/>
                <w:sz w:val="18"/>
                <w:szCs w:val="18"/>
              </w:rPr>
              <w:t>16</w:t>
            </w:r>
            <w:r>
              <w:rPr>
                <w:rFonts w:hint="eastAsia" w:ascii="宋体" w:hAnsi="宋体" w:cs="宋体"/>
                <w:color w:val="000000"/>
                <w:kern w:val="0"/>
                <w:sz w:val="18"/>
                <w:szCs w:val="18"/>
              </w:rPr>
              <w:t>级学生</w:t>
            </w:r>
          </w:p>
        </w:tc>
        <w:tc>
          <w:tcPr>
            <w:tcW w:w="1518"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问酒APP项目的项目经理</w:t>
            </w:r>
          </w:p>
        </w:tc>
        <w:tc>
          <w:tcPr>
            <w:tcW w:w="1417" w:type="dxa"/>
            <w:shd w:val="clear" w:color="auto" w:fill="auto"/>
          </w:tcPr>
          <w:p>
            <w:pPr>
              <w:widowControl/>
              <w:jc w:val="left"/>
              <w:rPr>
                <w:rFonts w:ascii="宋体" w:hAnsi="宋体" w:cs="宋体"/>
                <w:kern w:val="0"/>
                <w:sz w:val="24"/>
              </w:rPr>
            </w:pPr>
            <w:r>
              <w:rPr>
                <w:rFonts w:hint="eastAsia" w:ascii="宋体" w:hAnsi="宋体" w:cs="宋体"/>
                <w:color w:val="000000"/>
                <w:kern w:val="0"/>
                <w:sz w:val="18"/>
                <w:szCs w:val="18"/>
              </w:rPr>
              <w:t>对待项目严谨，一丝不苟。</w:t>
            </w:r>
          </w:p>
        </w:tc>
        <w:tc>
          <w:tcPr>
            <w:tcW w:w="1872" w:type="dxa"/>
            <w:shd w:val="clear" w:color="auto" w:fill="auto"/>
          </w:tcPr>
          <w:p>
            <w:pPr>
              <w:widowControl/>
              <w:jc w:val="left"/>
              <w:rPr>
                <w:rFonts w:ascii="宋体" w:hAnsi="宋体" w:cs="宋体"/>
                <w:kern w:val="0"/>
                <w:sz w:val="18"/>
                <w:szCs w:val="18"/>
              </w:rPr>
            </w:pPr>
            <w:r>
              <w:rPr>
                <w:rFonts w:hint="eastAsia" w:ascii="宋体" w:hAnsi="宋体" w:cs="宋体"/>
                <w:kern w:val="0"/>
                <w:sz w:val="18"/>
                <w:szCs w:val="18"/>
              </w:rPr>
              <w:t>能够更好的将问酒APP项目执行下去</w:t>
            </w:r>
          </w:p>
        </w:tc>
      </w:tr>
    </w:tbl>
    <w:p/>
    <w:p>
      <w:pPr>
        <w:pStyle w:val="38"/>
        <w:numPr>
          <w:ilvl w:val="2"/>
          <w:numId w:val="6"/>
        </w:numPr>
        <w:ind w:firstLineChars="0"/>
        <w:jc w:val="left"/>
        <w:rPr>
          <w:b/>
        </w:rPr>
      </w:pPr>
      <w:bookmarkStart w:id="23" w:name="_Toc18629"/>
      <w:r>
        <w:rPr>
          <w:rFonts w:hint="eastAsia"/>
          <w:b/>
          <w:sz w:val="28"/>
          <w:szCs w:val="28"/>
        </w:rPr>
        <w:t>组织分解结构</w:t>
      </w:r>
    </w:p>
    <w:p>
      <w:pPr>
        <w:jc w:val="left"/>
      </w:pPr>
      <w:ins w:id="0" w:author="吴苏琪" w:date="2018-01-12T23:31:00Z">
        <w:r>
          <w:rPr/>
          <w:drawing>
            <wp:inline distT="0" distB="0" distL="0" distR="0">
              <wp:extent cx="5276850" cy="1581150"/>
              <wp:effectExtent l="0" t="0" r="6350" b="6350"/>
              <wp:docPr id="7" name="图片 4"/>
              <wp:cNvGraphicFramePr/>
              <a:graphic xmlns:a="http://schemas.openxmlformats.org/drawingml/2006/main">
                <a:graphicData uri="http://schemas.openxmlformats.org/drawingml/2006/picture">
                  <pic:pic xmlns:pic="http://schemas.openxmlformats.org/drawingml/2006/picture">
                    <pic:nvPicPr>
                      <pic:cNvPr id="7" name="图片 4"/>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1581150"/>
                      </a:xfrm>
                      <a:prstGeom prst="rect">
                        <a:avLst/>
                      </a:prstGeom>
                      <a:noFill/>
                      <a:ln>
                        <a:noFill/>
                      </a:ln>
                    </pic:spPr>
                  </pic:pic>
                </a:graphicData>
              </a:graphic>
            </wp:inline>
          </w:drawing>
        </w:r>
      </w:ins>
    </w:p>
    <w:p>
      <w:pPr>
        <w:pStyle w:val="4"/>
        <w:numPr>
          <w:ilvl w:val="2"/>
          <w:numId w:val="6"/>
        </w:numPr>
      </w:pPr>
      <w:bookmarkStart w:id="24" w:name="_Toc513378661"/>
      <w:r>
        <w:rPr>
          <w:rFonts w:hint="eastAsia"/>
        </w:rPr>
        <w:t>测试人员</w:t>
      </w:r>
      <w:bookmarkEnd w:id="24"/>
    </w:p>
    <w:p>
      <w:pPr>
        <w:pStyle w:val="5"/>
        <w:numPr>
          <w:ilvl w:val="3"/>
          <w:numId w:val="6"/>
        </w:numPr>
        <w:rPr>
          <w:b/>
          <w:sz w:val="24"/>
          <w:szCs w:val="24"/>
        </w:rPr>
      </w:pPr>
      <w:r>
        <w:rPr>
          <w:rFonts w:hint="eastAsia"/>
          <w:b/>
          <w:sz w:val="24"/>
          <w:szCs w:val="24"/>
        </w:rPr>
        <w:t xml:space="preserve">测试组组长 </w:t>
      </w:r>
    </w:p>
    <w:p>
      <w:r>
        <w:rPr>
          <w:rFonts w:hint="eastAsia"/>
        </w:rPr>
        <w:t>本职概述：</w:t>
      </w:r>
    </w:p>
    <w:p>
      <w:pPr>
        <w:pStyle w:val="38"/>
        <w:ind w:left="900" w:firstLine="0" w:firstLineChars="0"/>
      </w:pPr>
      <w:r>
        <w:rPr>
          <w:rFonts w:hint="eastAsia"/>
        </w:rPr>
        <w:t>负责组织软件产品的测试活动，保障产品质量达到规定要求，</w:t>
      </w:r>
      <w:r>
        <w:t>将测试报告提交给</w:t>
      </w:r>
      <w:r>
        <w:rPr>
          <w:rFonts w:hint="eastAsia"/>
        </w:rPr>
        <w:t>编码</w:t>
      </w:r>
      <w:r>
        <w:t>人员修改。</w:t>
      </w:r>
    </w:p>
    <w:p>
      <w:pPr>
        <w:pStyle w:val="38"/>
        <w:numPr>
          <w:ilvl w:val="3"/>
          <w:numId w:val="6"/>
        </w:numPr>
        <w:ind w:firstLineChars="0"/>
        <w:rPr>
          <w:b/>
          <w:sz w:val="24"/>
          <w:szCs w:val="24"/>
        </w:rPr>
      </w:pPr>
      <w:r>
        <w:rPr>
          <w:rFonts w:hint="eastAsia"/>
          <w:b/>
          <w:sz w:val="24"/>
          <w:szCs w:val="24"/>
        </w:rPr>
        <w:t>单元测试员</w:t>
      </w:r>
    </w:p>
    <w:p>
      <w:r>
        <w:rPr>
          <w:rFonts w:hint="eastAsia"/>
        </w:rPr>
        <w:t>本职概述：</w:t>
      </w:r>
    </w:p>
    <w:p>
      <w:pPr>
        <w:pStyle w:val="38"/>
        <w:ind w:left="900" w:firstLine="0" w:firstLineChars="0"/>
      </w:pPr>
      <w:r>
        <w:rPr>
          <w:rFonts w:hint="eastAsia"/>
        </w:rPr>
        <w:t>负责软件</w:t>
      </w:r>
      <w:r>
        <w:t>单元测试环境的工作，</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集成测试员</w:t>
      </w:r>
    </w:p>
    <w:p>
      <w:r>
        <w:rPr>
          <w:rFonts w:hint="eastAsia"/>
        </w:rPr>
        <w:t>本职概述：</w:t>
      </w:r>
    </w:p>
    <w:p>
      <w:pPr>
        <w:pStyle w:val="38"/>
        <w:ind w:left="900" w:firstLine="0" w:firstLineChars="0"/>
      </w:pPr>
      <w:r>
        <w:rPr>
          <w:rFonts w:hint="eastAsia"/>
        </w:rPr>
        <w:t>负责集成</w:t>
      </w:r>
      <w:r>
        <w:t>测试，</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系统测试员</w:t>
      </w:r>
    </w:p>
    <w:p>
      <w:r>
        <w:rPr>
          <w:rFonts w:hint="eastAsia"/>
        </w:rPr>
        <w:t>本职概述：</w:t>
      </w:r>
    </w:p>
    <w:p>
      <w:pPr>
        <w:pStyle w:val="38"/>
        <w:ind w:left="900" w:firstLine="0" w:firstLineChars="0"/>
      </w:pPr>
      <w:r>
        <w:rPr>
          <w:rFonts w:hint="eastAsia"/>
        </w:rPr>
        <w:t>负责软件的</w:t>
      </w:r>
      <w:r>
        <w:t>系统测试，</w:t>
      </w:r>
      <w:r>
        <w:rPr>
          <w:rFonts w:hint="eastAsia"/>
        </w:rPr>
        <w:t>提交高</w:t>
      </w:r>
      <w:r>
        <w:t>质量的测试报告</w:t>
      </w:r>
      <w:r>
        <w:rPr>
          <w:rFonts w:hint="eastAsia"/>
        </w:rPr>
        <w:t>。</w:t>
      </w:r>
    </w:p>
    <w:p>
      <w:pPr>
        <w:pStyle w:val="38"/>
        <w:numPr>
          <w:ilvl w:val="3"/>
          <w:numId w:val="6"/>
        </w:numPr>
        <w:ind w:firstLineChars="0"/>
        <w:rPr>
          <w:b/>
          <w:sz w:val="24"/>
          <w:szCs w:val="24"/>
        </w:rPr>
      </w:pPr>
      <w:r>
        <w:rPr>
          <w:rFonts w:hint="eastAsia"/>
          <w:b/>
          <w:sz w:val="24"/>
          <w:szCs w:val="24"/>
        </w:rPr>
        <w:t>验收测试员</w:t>
      </w:r>
    </w:p>
    <w:p>
      <w:r>
        <w:rPr>
          <w:rFonts w:hint="eastAsia"/>
        </w:rPr>
        <w:t>本职概述：</w:t>
      </w:r>
    </w:p>
    <w:p>
      <w:pPr>
        <w:ind w:left="420" w:firstLine="420"/>
      </w:pPr>
      <w:r>
        <w:rPr>
          <w:rFonts w:hint="eastAsia"/>
        </w:rPr>
        <w:t>负责验收</w:t>
      </w:r>
      <w:r>
        <w:t>测试，</w:t>
      </w:r>
      <w:r>
        <w:rPr>
          <w:rFonts w:hint="eastAsia"/>
        </w:rPr>
        <w:t>保证</w:t>
      </w:r>
      <w:r>
        <w:t>产品顺利完成验收</w:t>
      </w:r>
      <w:r>
        <w:rPr>
          <w:rFonts w:hint="eastAsia"/>
        </w:rPr>
        <w:t>，提交高</w:t>
      </w:r>
      <w:r>
        <w:t>质量的测试报告</w:t>
      </w:r>
      <w:r>
        <w:rPr>
          <w:rFonts w:hint="eastAsia"/>
        </w:rPr>
        <w:t>。</w:t>
      </w:r>
    </w:p>
    <w:p>
      <w:pPr>
        <w:rPr>
          <w:b/>
          <w:sz w:val="24"/>
          <w:szCs w:val="24"/>
        </w:rPr>
      </w:pPr>
    </w:p>
    <w:p>
      <w:pPr>
        <w:rPr>
          <w:b/>
          <w:sz w:val="24"/>
          <w:szCs w:val="24"/>
        </w:rPr>
      </w:pPr>
    </w:p>
    <w:p>
      <w:pPr>
        <w:pStyle w:val="4"/>
        <w:numPr>
          <w:ilvl w:val="2"/>
          <w:numId w:val="6"/>
        </w:numPr>
      </w:pPr>
      <w:bookmarkStart w:id="25" w:name="_Toc513378662"/>
      <w:r>
        <w:rPr>
          <w:rFonts w:hint="eastAsia"/>
        </w:rPr>
        <w:t>前序任务</w:t>
      </w:r>
      <w:bookmarkEnd w:id="25"/>
    </w:p>
    <w:p>
      <w:pPr>
        <w:jc w:val="left"/>
      </w:pPr>
    </w:p>
    <w:bookmarkEnd w:id="23"/>
    <w:p>
      <w:pPr>
        <w:pStyle w:val="3"/>
        <w:numPr>
          <w:ilvl w:val="1"/>
          <w:numId w:val="6"/>
        </w:numPr>
      </w:pPr>
      <w:r>
        <w:rPr>
          <w:rFonts w:hint="eastAsia"/>
        </w:rPr>
        <w:t xml:space="preserve"> </w:t>
      </w:r>
      <w:bookmarkStart w:id="26" w:name="_Toc513378663"/>
      <w:r>
        <w:rPr>
          <w:rFonts w:hint="eastAsia"/>
        </w:rPr>
        <w:t>定义</w:t>
      </w:r>
      <w:bookmarkEnd w:id="26"/>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shd w:val="clear" w:color="auto" w:fill="B8CCE4" w:themeFill="accent1" w:themeFillTint="66"/>
          </w:tcPr>
          <w:p>
            <w:pPr>
              <w:ind w:firstLine="422"/>
              <w:rPr>
                <w:rFonts w:cs="Times New Roman"/>
                <w:b/>
              </w:rPr>
            </w:pPr>
            <w:r>
              <w:rPr>
                <w:rFonts w:hint="eastAsia" w:cs="Times New Roman"/>
                <w:b/>
              </w:rPr>
              <w:t>专门术语</w:t>
            </w:r>
          </w:p>
        </w:tc>
        <w:tc>
          <w:tcPr>
            <w:tcW w:w="5891" w:type="dxa"/>
            <w:shd w:val="clear" w:color="auto" w:fill="B8CCE4" w:themeFill="accent1" w:themeFillTint="66"/>
          </w:tcPr>
          <w:p>
            <w:pPr>
              <w:ind w:firstLine="422"/>
              <w:rPr>
                <w:rFonts w:cs="Times New Roman"/>
                <w:b/>
              </w:rPr>
            </w:pPr>
            <w:r>
              <w:rPr>
                <w:rFonts w:hint="eastAsia" w:cs="Times New Roman"/>
                <w:b/>
              </w:rPr>
              <w:t>具体解释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软件</w:t>
            </w:r>
          </w:p>
        </w:tc>
        <w:tc>
          <w:tcPr>
            <w:tcW w:w="5891" w:type="dxa"/>
          </w:tcPr>
          <w:p>
            <w:pPr>
              <w:rPr>
                <w:rFonts w:cs="Times New Roman"/>
              </w:rPr>
            </w:pPr>
            <w:r>
              <w:rPr>
                <w:rFonts w:hint="eastAsia" w:cs="Times New Roman"/>
              </w:rPr>
              <w:t>软件（英文：</w:t>
            </w:r>
            <w:r>
              <w:rPr>
                <w:rFonts w:cs="Times New Roman"/>
              </w:rPr>
              <w:t>Software</w:t>
            </w:r>
            <w:r>
              <w:rPr>
                <w:rFonts w:hint="eastAsia" w:cs="Times New Roman"/>
              </w:rPr>
              <w:t>）是程序加文档的集合体。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软件工程</w:t>
            </w:r>
          </w:p>
        </w:tc>
        <w:tc>
          <w:tcPr>
            <w:tcW w:w="5891" w:type="dxa"/>
          </w:tcPr>
          <w:p>
            <w:pPr>
              <w:rPr>
                <w:rFonts w:cs="Times New Roman"/>
              </w:rPr>
            </w:pPr>
            <w:r>
              <w:rPr>
                <w:rFonts w:hint="eastAsia" w:cs="Times New Roman"/>
              </w:rPr>
              <w:t>软件工程（英文：</w:t>
            </w:r>
            <w:r>
              <w:rPr>
                <w:rFonts w:cs="Arial"/>
                <w:color w:val="333333"/>
                <w:shd w:val="clear" w:color="auto" w:fill="FFFFFF"/>
              </w:rPr>
              <w:t>Software Engineering</w:t>
            </w:r>
            <w:r>
              <w:rPr>
                <w:rFonts w:hint="eastAsia" w:cs="Times New Roman"/>
              </w:rPr>
              <w:t>）是一门研究用工程化方法构建和维护有效的、实用的和高质量的软件的学科。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SQA&amp;T</w:t>
            </w:r>
          </w:p>
        </w:tc>
        <w:tc>
          <w:tcPr>
            <w:tcW w:w="5891" w:type="dxa"/>
          </w:tcPr>
          <w:p>
            <w:pPr>
              <w:rPr>
                <w:rFonts w:cs="Times New Roman"/>
              </w:rPr>
            </w:pPr>
            <w:r>
              <w:rPr>
                <w:rFonts w:hint="eastAsia" w:cs="Times New Roman"/>
              </w:rPr>
              <w:t>软件质量保证与测试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tcPr>
          <w:p>
            <w:pPr>
              <w:rPr>
                <w:rFonts w:cs="Times New Roman"/>
              </w:rPr>
            </w:pPr>
            <w:r>
              <w:rPr>
                <w:rFonts w:hint="eastAsia" w:cs="Times New Roman"/>
              </w:rPr>
              <w:t>TBD</w:t>
            </w:r>
          </w:p>
        </w:tc>
        <w:tc>
          <w:tcPr>
            <w:tcW w:w="5891" w:type="dxa"/>
          </w:tcPr>
          <w:p>
            <w:pPr>
              <w:rPr>
                <w:rFonts w:cs="Times New Roman"/>
              </w:rPr>
            </w:pPr>
            <w:r>
              <w:rPr>
                <w:rFonts w:hint="eastAsia" w:cs="Times New Roman"/>
              </w:rPr>
              <w:t>说明此处待定</w:t>
            </w:r>
          </w:p>
        </w:tc>
      </w:tr>
    </w:tbl>
    <w:p/>
    <w:p>
      <w:pPr>
        <w:pStyle w:val="4"/>
        <w:numPr>
          <w:ilvl w:val="2"/>
          <w:numId w:val="6"/>
        </w:numPr>
      </w:pPr>
      <w:bookmarkStart w:id="27" w:name="_Toc512186725"/>
      <w:bookmarkStart w:id="28" w:name="_Toc513378664"/>
      <w:r>
        <w:rPr>
          <w:rFonts w:hint="eastAsia"/>
        </w:rPr>
        <w:t>范围描述</w:t>
      </w:r>
      <w:bookmarkEnd w:id="27"/>
      <w:bookmarkEnd w:id="28"/>
    </w:p>
    <w:p>
      <w:pPr>
        <w:jc w:val="left"/>
      </w:pPr>
      <w:r>
        <w:tab/>
      </w:r>
      <w:r>
        <w:rPr>
          <w:rFonts w:hint="eastAsia"/>
        </w:rPr>
        <w:t>问酒APP是一个针对喜欢喝酒以及喜欢酒的人而做的一款图像识别APP，在安卓端开发，并且能够让大家通过安卓应用市场下载。使得对酒有兴趣或者想了解目前手中酒的基本信息的人来说更佳方便。在当前的时代背景下，酒类发展的也越来越开，能够知道各种酒的品种并不容易，且酒在生活中不可或缺。我们希望通过这款APP能够让大家更多的了解到各种酒的相关介绍。</w:t>
      </w:r>
    </w:p>
    <w:p>
      <w:pPr>
        <w:pStyle w:val="3"/>
        <w:numPr>
          <w:ilvl w:val="1"/>
          <w:numId w:val="6"/>
        </w:numPr>
      </w:pPr>
      <w:bookmarkStart w:id="29" w:name="_Toc513378665"/>
      <w:r>
        <w:rPr>
          <w:rFonts w:hint="eastAsia"/>
        </w:rPr>
        <w:t>参考资料</w:t>
      </w:r>
      <w:bookmarkEnd w:id="29"/>
    </w:p>
    <w:p>
      <w:pPr>
        <w:ind w:firstLine="420"/>
        <w:jc w:val="left"/>
      </w:pPr>
      <w:r>
        <w:rPr>
          <w:rFonts w:hint="eastAsia"/>
        </w:rPr>
        <w:t>[</w:t>
      </w:r>
      <w:r>
        <w:t>1</w:t>
      </w:r>
      <w:r>
        <w:rPr>
          <w:rFonts w:hint="eastAsia"/>
        </w:rPr>
        <w:t>] 项目管理知识体系指南（</w:t>
      </w:r>
      <w:r>
        <w:t>PMBOK 指南)/项目管理协会</w:t>
      </w:r>
    </w:p>
    <w:p>
      <w:pPr>
        <w:ind w:firstLine="420"/>
        <w:jc w:val="left"/>
      </w:pPr>
      <w:r>
        <w:t>[2]</w:t>
      </w:r>
      <w:r>
        <w:rPr>
          <w:rFonts w:hint="eastAsia"/>
        </w:rPr>
        <w:t xml:space="preserve"> SE2018春-G17-项目计划甘特图 SE2018春-G17 </w:t>
      </w:r>
    </w:p>
    <w:p>
      <w:pPr>
        <w:ind w:firstLine="420"/>
        <w:jc w:val="left"/>
      </w:pPr>
      <w:r>
        <w:rPr>
          <w:rFonts w:hint="eastAsia"/>
        </w:rPr>
        <w:t>[</w:t>
      </w:r>
      <w:r>
        <w:t>3</w:t>
      </w:r>
      <w:r>
        <w:rPr>
          <w:rFonts w:hint="eastAsia"/>
        </w:rPr>
        <w:t xml:space="preserve">] </w:t>
      </w:r>
      <w:r>
        <w:t>张海藩</w:t>
      </w:r>
      <w:r>
        <w:rPr>
          <w:rFonts w:hint="eastAsia"/>
        </w:rPr>
        <w:t>,</w:t>
      </w:r>
      <w:r>
        <w:t>牟永敏</w:t>
      </w:r>
      <w:r>
        <w:rPr>
          <w:rFonts w:hint="eastAsia"/>
        </w:rPr>
        <w:t>.软件工程导论（第六版）</w:t>
      </w:r>
      <w:r>
        <w:t xml:space="preserve"> </w:t>
      </w:r>
    </w:p>
    <w:p>
      <w:pPr>
        <w:ind w:firstLine="420"/>
        <w:jc w:val="left"/>
        <w:rPr>
          <w:rFonts w:ascii="Arial" w:hAnsi="Arial" w:cs="Arial"/>
          <w:color w:val="333333"/>
          <w:sz w:val="20"/>
          <w:shd w:val="clear" w:color="auto" w:fill="FFFFFF"/>
        </w:rPr>
      </w:pPr>
      <w:r>
        <w:rPr>
          <w:rFonts w:hint="eastAsia"/>
        </w:rPr>
        <w:t>[</w:t>
      </w:r>
      <w:r>
        <w:t>4</w:t>
      </w:r>
      <w:r>
        <w:rPr>
          <w:rFonts w:hint="eastAsia"/>
        </w:rPr>
        <w:t xml:space="preserve">] </w:t>
      </w:r>
      <w:r>
        <w:t>《GB8567－88计算机软件产品开发文件编制指南》</w:t>
      </w:r>
    </w:p>
    <w:p>
      <w:pPr>
        <w:ind w:firstLine="420"/>
        <w:jc w:val="left"/>
      </w:pPr>
      <w:r>
        <w:rPr>
          <w:rFonts w:hint="eastAsia"/>
        </w:rPr>
        <w:t>[5]《软件工程导论学习辅导》（第六版） 张海藩、牟永敏编著 清华大学出版社2013年</w:t>
      </w:r>
    </w:p>
    <w:p>
      <w:pPr>
        <w:ind w:firstLine="420"/>
        <w:jc w:val="left"/>
      </w:pPr>
      <w:r>
        <w:rPr>
          <w:rFonts w:hint="eastAsia"/>
        </w:rPr>
        <w:t>[6] SE2018春-G17-文档编写规范.docx</w:t>
      </w:r>
    </w:p>
    <w:p>
      <w:pPr>
        <w:ind w:firstLine="420"/>
        <w:jc w:val="left"/>
      </w:pPr>
      <w:r>
        <w:rPr>
          <w:rFonts w:hint="eastAsia"/>
        </w:rPr>
        <w:t>[</w:t>
      </w:r>
      <w:r>
        <w:t>7</w:t>
      </w:r>
      <w:r>
        <w:rPr>
          <w:rFonts w:hint="eastAsia"/>
        </w:rPr>
        <w:t>]《软件开发的过程与管理》作者：张湘辉 清华大学出版社 2005年</w:t>
      </w:r>
    </w:p>
    <w:p>
      <w:pPr>
        <w:ind w:firstLine="420"/>
      </w:pPr>
      <w:r>
        <w:rPr>
          <w:rFonts w:hint="eastAsia"/>
        </w:rPr>
        <w:t>[</w:t>
      </w:r>
      <w:r>
        <w:t>8</w:t>
      </w:r>
      <w:r>
        <w:rPr>
          <w:rFonts w:hint="eastAsia"/>
        </w:rPr>
        <w:t>]</w:t>
      </w:r>
      <w:r>
        <w:t xml:space="preserve"> </w:t>
      </w:r>
      <w:r>
        <w:rPr>
          <w:rFonts w:hint="eastAsia"/>
        </w:rPr>
        <w:t>秦航、杨强，软件质量保证与测试</w:t>
      </w:r>
    </w:p>
    <w:p>
      <w:pPr>
        <w:ind w:firstLine="420"/>
      </w:pPr>
      <w:r>
        <w:rPr>
          <w:rFonts w:hint="eastAsia"/>
        </w:rPr>
        <w:t>[</w:t>
      </w:r>
      <w:r>
        <w:t>9</w:t>
      </w:r>
      <w:r>
        <w:rPr>
          <w:rFonts w:hint="eastAsia"/>
        </w:rPr>
        <w:t>]</w:t>
      </w:r>
      <w:r>
        <w:t xml:space="preserve"> GB/T19000—2008/ISO9000.国标《</w:t>
      </w:r>
      <w:r>
        <w:fldChar w:fldCharType="begin"/>
      </w:r>
      <w:r>
        <w:instrText xml:space="preserve"> HYPERLINK "https://baike.baidu.com/item/%E8%B4%A8%E9%87%8F/1236" \t "_blank" </w:instrText>
      </w:r>
      <w:r>
        <w:fldChar w:fldCharType="separate"/>
      </w:r>
      <w:r>
        <w:t>质量</w:t>
      </w:r>
      <w:r>
        <w:fldChar w:fldCharType="end"/>
      </w:r>
      <w:r>
        <w:t>管理体系 基础和术语》</w:t>
      </w:r>
    </w:p>
    <w:p>
      <w:pPr>
        <w:ind w:firstLine="420"/>
      </w:pPr>
      <w:r>
        <w:rPr>
          <w:rFonts w:hint="eastAsia"/>
        </w:rPr>
        <w:t>[</w:t>
      </w:r>
      <w:r>
        <w:t>10</w:t>
      </w:r>
      <w:r>
        <w:rPr>
          <w:rFonts w:hint="eastAsia"/>
        </w:rPr>
        <w:t>]软件项目管理（原书第</w:t>
      </w:r>
      <w:r>
        <w:t>5版） [Software Project Management Fifth Edition]</w:t>
      </w:r>
    </w:p>
    <w:p>
      <w:pPr>
        <w:ind w:firstLine="420"/>
        <w:jc w:val="left"/>
      </w:pPr>
      <w:r>
        <w:rPr>
          <w:rFonts w:hint="eastAsia"/>
        </w:rPr>
        <w:t>[</w:t>
      </w:r>
      <w:r>
        <w:t>11</w:t>
      </w:r>
      <w:r>
        <w:rPr>
          <w:rFonts w:hint="eastAsia"/>
        </w:rPr>
        <w:t>] SE2018春-G17-需求规格说明书.docx</w:t>
      </w:r>
    </w:p>
    <w:p/>
    <w:p>
      <w:pPr>
        <w:ind w:firstLine="420"/>
        <w:jc w:val="left"/>
      </w:pPr>
    </w:p>
    <w:p>
      <w:pPr>
        <w:pStyle w:val="2"/>
        <w:numPr>
          <w:ilvl w:val="0"/>
          <w:numId w:val="6"/>
        </w:numPr>
      </w:pPr>
      <w:bookmarkStart w:id="30" w:name="_Toc513378666"/>
      <w:r>
        <w:rPr>
          <w:rFonts w:hint="eastAsia"/>
        </w:rPr>
        <w:t>计划</w:t>
      </w:r>
      <w:bookmarkEnd w:id="30"/>
    </w:p>
    <w:p>
      <w:pPr>
        <w:pStyle w:val="3"/>
        <w:numPr>
          <w:ilvl w:val="1"/>
          <w:numId w:val="6"/>
        </w:numPr>
      </w:pPr>
      <w:bookmarkStart w:id="31" w:name="_Toc513378667"/>
      <w:r>
        <w:rPr>
          <w:rFonts w:hint="eastAsia"/>
        </w:rPr>
        <w:t>软件说明</w:t>
      </w:r>
      <w:bookmarkEnd w:id="31"/>
    </w:p>
    <w:p>
      <w:pPr>
        <w:pStyle w:val="4"/>
        <w:numPr>
          <w:ilvl w:val="2"/>
          <w:numId w:val="6"/>
        </w:numPr>
      </w:pPr>
      <w:bookmarkStart w:id="32" w:name="_Toc513378668"/>
      <w:r>
        <w:rPr>
          <w:rFonts w:hint="eastAsia"/>
        </w:rPr>
        <w:t>质量指标</w:t>
      </w:r>
      <w:bookmarkEnd w:id="32"/>
    </w:p>
    <w:tbl>
      <w:tblPr>
        <w:tblStyle w:val="21"/>
        <w:tblW w:w="8406" w:type="dxa"/>
        <w:tblInd w:w="1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6"/>
        <w:gridCol w:w="516"/>
        <w:gridCol w:w="5393"/>
        <w:gridCol w:w="1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编号</w:t>
            </w:r>
          </w:p>
        </w:tc>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特性</w:t>
            </w:r>
          </w:p>
        </w:tc>
        <w:tc>
          <w:tcPr>
            <w:tcW w:w="5393"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功能点</w:t>
            </w:r>
          </w:p>
        </w:tc>
        <w:tc>
          <w:tcPr>
            <w:tcW w:w="1981" w:type="dxa"/>
            <w:shd w:val="clear" w:color="auto" w:fill="auto"/>
          </w:tcPr>
          <w:p>
            <w:pPr>
              <w:widowControl/>
              <w:jc w:val="left"/>
              <w:rPr>
                <w:rFonts w:ascii="宋体" w:hAnsi="宋体" w:cs="宋体"/>
                <w:kern w:val="0"/>
                <w:sz w:val="24"/>
              </w:rPr>
            </w:pPr>
            <w:r>
              <w:rPr>
                <w:rFonts w:hint="eastAsia" w:ascii="宋体" w:hAnsi="宋体" w:cs="宋体"/>
                <w:color w:val="000000"/>
                <w:kern w:val="0"/>
                <w:sz w:val="15"/>
                <w:szCs w:val="15"/>
              </w:rPr>
              <w:t>特性描述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0" w:hRule="atLeast"/>
        </w:trPr>
        <w:tc>
          <w:tcPr>
            <w:tcW w:w="516" w:type="dxa"/>
            <w:shd w:val="clear" w:color="auto" w:fill="auto"/>
          </w:tcPr>
          <w:p>
            <w:pPr>
              <w:widowControl/>
              <w:jc w:val="left"/>
              <w:rPr>
                <w:rFonts w:ascii="宋体" w:hAnsi="宋体" w:cs="宋体"/>
                <w:kern w:val="0"/>
                <w:sz w:val="24"/>
              </w:rPr>
            </w:pPr>
            <w:r>
              <w:rPr>
                <w:rFonts w:ascii="宋体" w:hAnsi="宋体" w:cs="宋体"/>
                <w:color w:val="000000"/>
                <w:kern w:val="0"/>
                <w:sz w:val="15"/>
                <w:szCs w:val="15"/>
              </w:rPr>
              <w:t>1</w:t>
            </w:r>
          </w:p>
        </w:tc>
        <w:tc>
          <w:tcPr>
            <w:tcW w:w="516" w:type="dxa"/>
            <w:shd w:val="clear" w:color="auto" w:fill="auto"/>
          </w:tcPr>
          <w:p>
            <w:pPr>
              <w:widowControl/>
              <w:jc w:val="left"/>
              <w:rPr>
                <w:rFonts w:ascii="宋体" w:hAnsi="宋体" w:cs="宋体"/>
                <w:kern w:val="0"/>
                <w:sz w:val="24"/>
              </w:rPr>
            </w:pPr>
            <w:r>
              <w:rPr>
                <w:rFonts w:hint="eastAsia" w:ascii="宋体" w:hAnsi="宋体" w:cs="宋体"/>
                <w:color w:val="000000"/>
                <w:kern w:val="0"/>
                <w:sz w:val="24"/>
              </w:rPr>
              <w:t>酒类识别模块</w:t>
            </w:r>
          </w:p>
        </w:tc>
        <w:tc>
          <w:tcPr>
            <w:tcW w:w="5393" w:type="dxa"/>
            <w:shd w:val="clear" w:color="auto" w:fill="auto"/>
          </w:tcPr>
          <w:p>
            <w:pPr>
              <w:widowControl/>
              <w:numPr>
                <w:ilvl w:val="0"/>
                <w:numId w:val="7"/>
              </w:numPr>
              <w:jc w:val="left"/>
              <w:rPr>
                <w:rFonts w:ascii="宋体" w:hAnsi="宋体" w:cs="宋体"/>
                <w:kern w:val="0"/>
                <w:sz w:val="24"/>
              </w:rPr>
            </w:pPr>
            <w:r>
              <w:rPr>
                <w:rFonts w:hint="eastAsia" w:ascii="宋体" w:hAnsi="宋体" w:cs="宋体"/>
                <w:color w:val="000000"/>
                <w:kern w:val="0"/>
                <w:sz w:val="24"/>
              </w:rPr>
              <w:t>识别</w:t>
            </w:r>
          </w:p>
          <w:p>
            <w:pPr>
              <w:widowControl/>
              <w:numPr>
                <w:ilvl w:val="0"/>
                <w:numId w:val="7"/>
              </w:numPr>
              <w:jc w:val="left"/>
              <w:rPr>
                <w:rFonts w:ascii="宋体" w:hAnsi="宋体" w:cs="宋体"/>
                <w:kern w:val="0"/>
                <w:sz w:val="24"/>
              </w:rPr>
            </w:pPr>
            <w:r>
              <w:rPr>
                <w:rFonts w:hint="eastAsia" w:ascii="宋体" w:hAnsi="宋体" w:cs="宋体"/>
                <w:color w:val="000000"/>
                <w:kern w:val="0"/>
                <w:sz w:val="24"/>
              </w:rPr>
              <w:t>显示</w:t>
            </w:r>
          </w:p>
          <w:p>
            <w:pPr>
              <w:widowControl/>
              <w:ind w:left="720"/>
              <w:jc w:val="left"/>
              <w:rPr>
                <w:rFonts w:ascii="宋体" w:hAnsi="宋体" w:cs="宋体"/>
                <w:kern w:val="0"/>
                <w:sz w:val="24"/>
              </w:rPr>
            </w:pPr>
          </w:p>
          <w:p>
            <w:pPr>
              <w:widowControl/>
              <w:ind w:left="720"/>
              <w:jc w:val="left"/>
              <w:rPr>
                <w:rFonts w:ascii="宋体" w:hAnsi="宋体" w:cs="宋体"/>
                <w:kern w:val="0"/>
                <w:sz w:val="24"/>
              </w:rPr>
            </w:pPr>
          </w:p>
        </w:tc>
        <w:tc>
          <w:tcPr>
            <w:tcW w:w="1981" w:type="dxa"/>
            <w:shd w:val="clear" w:color="auto" w:fill="auto"/>
          </w:tcPr>
          <w:p>
            <w:pPr>
              <w:widowControl/>
              <w:jc w:val="left"/>
              <w:rPr>
                <w:rFonts w:ascii="宋体" w:hAnsi="宋体" w:cs="宋体"/>
                <w:kern w:val="0"/>
                <w:sz w:val="24"/>
              </w:rPr>
            </w:pPr>
            <w:r>
              <w:rPr>
                <w:rFonts w:hint="eastAsia" w:ascii="宋体" w:hAnsi="宋体" w:cs="宋体"/>
                <w:kern w:val="0"/>
                <w:sz w:val="24"/>
              </w:rPr>
              <w:t>识别：通过屏幕中的识别按钮打开摄像机，可从图库中调取图片进行相关扫描，或直接拍摄该酒产品。</w:t>
            </w:r>
          </w:p>
          <w:p>
            <w:pPr>
              <w:widowControl/>
              <w:jc w:val="left"/>
              <w:rPr>
                <w:rFonts w:ascii="宋体" w:hAnsi="宋体" w:cs="宋体"/>
                <w:kern w:val="0"/>
              </w:rPr>
            </w:pPr>
            <w:r>
              <w:rPr>
                <w:rFonts w:hint="eastAsia" w:ascii="宋体" w:hAnsi="宋体" w:cs="宋体"/>
                <w:kern w:val="0"/>
                <w:sz w:val="24"/>
              </w:rPr>
              <w:t>显示：通过识别出的数据与数据库进行匹配，显示出匹配度前3名的酒。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516" w:type="dxa"/>
            <w:shd w:val="clear" w:color="auto" w:fill="auto"/>
          </w:tcPr>
          <w:p>
            <w:pPr>
              <w:widowControl/>
              <w:jc w:val="left"/>
              <w:rPr>
                <w:rFonts w:ascii="宋体" w:hAnsi="宋体" w:cs="宋体"/>
                <w:kern w:val="0"/>
                <w:sz w:val="24"/>
              </w:rPr>
            </w:pPr>
            <w:r>
              <w:rPr>
                <w:rFonts w:ascii="宋体" w:hAnsi="宋体" w:cs="宋体"/>
                <w:color w:val="000000"/>
                <w:kern w:val="0"/>
                <w:sz w:val="15"/>
                <w:szCs w:val="15"/>
              </w:rPr>
              <w:t>2</w:t>
            </w:r>
          </w:p>
        </w:tc>
        <w:tc>
          <w:tcPr>
            <w:tcW w:w="516" w:type="dxa"/>
            <w:shd w:val="clear" w:color="auto" w:fill="auto"/>
          </w:tcPr>
          <w:p>
            <w:pPr>
              <w:widowControl/>
              <w:jc w:val="left"/>
              <w:rPr>
                <w:rFonts w:ascii="宋体" w:hAnsi="宋体" w:cs="宋体"/>
                <w:kern w:val="0"/>
                <w:sz w:val="24"/>
              </w:rPr>
            </w:pPr>
            <w:r>
              <w:rPr>
                <w:rFonts w:hint="eastAsia" w:ascii="宋体" w:hAnsi="宋体" w:cs="宋体"/>
                <w:kern w:val="0"/>
                <w:sz w:val="24"/>
              </w:rPr>
              <w:t>最近识别模块</w:t>
            </w:r>
          </w:p>
        </w:tc>
        <w:tc>
          <w:tcPr>
            <w:tcW w:w="5393" w:type="dxa"/>
            <w:shd w:val="clear" w:color="auto" w:fill="auto"/>
          </w:tcPr>
          <w:p>
            <w:pPr>
              <w:widowControl/>
              <w:numPr>
                <w:ilvl w:val="0"/>
                <w:numId w:val="8"/>
              </w:numPr>
              <w:jc w:val="left"/>
              <w:rPr>
                <w:rFonts w:ascii="宋体" w:hAnsi="宋体" w:cs="宋体"/>
                <w:kern w:val="0"/>
                <w:sz w:val="24"/>
              </w:rPr>
            </w:pPr>
            <w:r>
              <w:rPr>
                <w:rFonts w:hint="eastAsia" w:ascii="宋体" w:hAnsi="宋体" w:cs="宋体"/>
                <w:color w:val="000000"/>
                <w:kern w:val="0"/>
                <w:sz w:val="24"/>
              </w:rPr>
              <w:t>最近识别</w:t>
            </w:r>
          </w:p>
        </w:tc>
        <w:tc>
          <w:tcPr>
            <w:tcW w:w="1981" w:type="dxa"/>
            <w:shd w:val="clear" w:color="auto" w:fill="auto"/>
          </w:tcPr>
          <w:p>
            <w:pPr>
              <w:widowControl/>
              <w:numPr>
                <w:ilvl w:val="0"/>
                <w:numId w:val="9"/>
              </w:numPr>
              <w:jc w:val="left"/>
              <w:rPr>
                <w:rFonts w:ascii="宋体" w:hAnsi="宋体" w:cs="宋体"/>
                <w:kern w:val="0"/>
                <w:sz w:val="24"/>
              </w:rPr>
            </w:pPr>
            <w:r>
              <w:rPr>
                <w:rFonts w:hint="eastAsia" w:ascii="宋体" w:hAnsi="宋体" w:cs="宋体"/>
                <w:color w:val="000000"/>
                <w:kern w:val="0"/>
                <w:sz w:val="24"/>
              </w:rPr>
              <w:t>每一次用户通过图像识别识别出酒后将会记录下来，用户可在最近识别中查看最近10次的识别记录。</w:t>
            </w:r>
          </w:p>
        </w:tc>
      </w:tr>
    </w:tbl>
    <w:p/>
    <w:p>
      <w:r>
        <w:rPr>
          <w:rFonts w:hint="eastAsia"/>
        </w:rPr>
        <w:t>具体需求</w:t>
      </w:r>
      <w:r>
        <w:t>见PRD-2017-G01-需求规格说明书</w:t>
      </w:r>
    </w:p>
    <w:p>
      <w:pPr>
        <w:tabs>
          <w:tab w:val="left" w:pos="560"/>
          <w:tab w:val="left" w:pos="1015"/>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420"/>
        <w:jc w:val="left"/>
        <w:rPr>
          <w:rFonts w:ascii="宋体" w:cs="宋体"/>
          <w:color w:val="000000"/>
          <w:kern w:val="0"/>
        </w:rPr>
      </w:pPr>
    </w:p>
    <w:p>
      <w:pPr>
        <w:pStyle w:val="3"/>
        <w:numPr>
          <w:ilvl w:val="1"/>
          <w:numId w:val="6"/>
        </w:numPr>
      </w:pPr>
      <w:bookmarkStart w:id="33" w:name="_Toc513378669"/>
      <w:r>
        <w:rPr>
          <w:rFonts w:hint="eastAsia"/>
        </w:rPr>
        <w:t>测试内容</w:t>
      </w:r>
      <w:bookmarkEnd w:id="33"/>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95B3D7" w:themeFill="accent1" w:themeFillTint="99"/>
          </w:tcPr>
          <w:p>
            <w:r>
              <w:rPr>
                <w:rFonts w:hint="eastAsia"/>
              </w:rPr>
              <w:t>测试</w:t>
            </w:r>
            <w:r>
              <w:t>内容</w:t>
            </w:r>
          </w:p>
        </w:tc>
        <w:tc>
          <w:tcPr>
            <w:tcW w:w="2765" w:type="dxa"/>
            <w:shd w:val="clear" w:color="auto" w:fill="95B3D7" w:themeFill="accent1" w:themeFillTint="99"/>
          </w:tcPr>
          <w:p>
            <w:r>
              <w:rPr>
                <w:rFonts w:hint="eastAsia"/>
              </w:rPr>
              <w:t>描述</w:t>
            </w:r>
          </w:p>
        </w:tc>
        <w:tc>
          <w:tcPr>
            <w:tcW w:w="2766" w:type="dxa"/>
            <w:shd w:val="clear" w:color="auto" w:fill="95B3D7" w:themeFill="accent1" w:themeFillTint="99"/>
          </w:tcPr>
          <w:p>
            <w:r>
              <w:rPr>
                <w:rFonts w:hint="eastAsia"/>
              </w:rPr>
              <w:t>时间</w:t>
            </w:r>
            <w:r>
              <w:t>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单元</w:t>
            </w:r>
            <w:r>
              <w:t>测试</w:t>
            </w:r>
          </w:p>
        </w:tc>
        <w:tc>
          <w:tcPr>
            <w:tcW w:w="2765" w:type="dxa"/>
          </w:tcPr>
          <w:p>
            <w:r>
              <w:rPr>
                <w:rFonts w:hint="eastAsia"/>
              </w:rPr>
              <w:t>测试功能模块是否能够正常工作</w:t>
            </w:r>
            <w:r>
              <w:t>,是否符合SRS中功能需求的要求</w:t>
            </w:r>
          </w:p>
        </w:tc>
        <w:tc>
          <w:tcPr>
            <w:tcW w:w="2766" w:type="dxa"/>
          </w:tcPr>
          <w:p>
            <w:r>
              <w:rPr>
                <w:rFonts w:hint="eastAsia"/>
              </w:rPr>
              <w:t>2018/06/01-2018/06/02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集成</w:t>
            </w:r>
            <w:r>
              <w:t>测试</w:t>
            </w:r>
          </w:p>
        </w:tc>
        <w:tc>
          <w:tcPr>
            <w:tcW w:w="2765" w:type="dxa"/>
          </w:tcPr>
          <w:p>
            <w:r>
              <w:rPr>
                <w:rFonts w:hint="eastAsia"/>
              </w:rPr>
              <w:t>保证</w:t>
            </w:r>
            <w:r>
              <w:t>模块与模块之间能一起正常工作</w:t>
            </w:r>
          </w:p>
        </w:tc>
        <w:tc>
          <w:tcPr>
            <w:tcW w:w="2766" w:type="dxa"/>
          </w:tcPr>
          <w:p>
            <w:r>
              <w:rPr>
                <w:rFonts w:hint="eastAsia"/>
              </w:rPr>
              <w:t>2018/06/02-2018/06/04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系统</w:t>
            </w:r>
            <w:r>
              <w:t>测试</w:t>
            </w:r>
          </w:p>
        </w:tc>
        <w:tc>
          <w:tcPr>
            <w:tcW w:w="2765" w:type="dxa"/>
          </w:tcPr>
          <w:p>
            <w:r>
              <w:rPr>
                <w:rFonts w:hint="eastAsia"/>
              </w:rPr>
              <w:t>在</w:t>
            </w:r>
            <w:r>
              <w:t>硬件环境</w:t>
            </w:r>
            <w:r>
              <w:rPr>
                <w:rFonts w:hint="eastAsia"/>
              </w:rPr>
              <w:t>下</w:t>
            </w:r>
            <w:r>
              <w:t>进行测试</w:t>
            </w:r>
          </w:p>
        </w:tc>
        <w:tc>
          <w:tcPr>
            <w:tcW w:w="2766" w:type="dxa"/>
          </w:tcPr>
          <w:p>
            <w:r>
              <w:rPr>
                <w:rFonts w:hint="eastAsia"/>
              </w:rPr>
              <w:t>2018/06/04-2018/06/05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性能</w:t>
            </w:r>
            <w:r>
              <w:t>测试</w:t>
            </w:r>
          </w:p>
        </w:tc>
        <w:tc>
          <w:tcPr>
            <w:tcW w:w="2765" w:type="dxa"/>
          </w:tcPr>
          <w:p>
            <w:r>
              <w:rPr>
                <w:rFonts w:hint="eastAsia"/>
              </w:rPr>
              <w:t>测试</w:t>
            </w:r>
            <w:r>
              <w:t>性能是否达标</w:t>
            </w:r>
            <w:r>
              <w:rPr>
                <w:rFonts w:hint="eastAsia"/>
              </w:rPr>
              <w:t>，是否符合</w:t>
            </w:r>
            <w:r>
              <w:t>SRS中功能需求的要求</w:t>
            </w:r>
          </w:p>
        </w:tc>
        <w:tc>
          <w:tcPr>
            <w:tcW w:w="2766" w:type="dxa"/>
          </w:tcPr>
          <w:p>
            <w:r>
              <w:rPr>
                <w:rFonts w:hint="eastAsia"/>
              </w:rPr>
              <w:t>2018/06/05-2018/06/07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r>
              <w:rPr>
                <w:rFonts w:hint="eastAsia"/>
              </w:rPr>
              <w:t>压力</w:t>
            </w:r>
            <w:r>
              <w:t>测试</w:t>
            </w:r>
          </w:p>
        </w:tc>
        <w:tc>
          <w:tcPr>
            <w:tcW w:w="2765" w:type="dxa"/>
          </w:tcPr>
          <w:p>
            <w:r>
              <w:rPr>
                <w:rFonts w:hint="eastAsia"/>
              </w:rPr>
              <w:t>实际应用的软硬件环境及用户使用过程的系统负荷，长时间或超大负荷地运行测试软件，来测试被测系统的性能、可靠性、稳定性</w:t>
            </w:r>
          </w:p>
        </w:tc>
        <w:tc>
          <w:tcPr>
            <w:tcW w:w="2766" w:type="dxa"/>
          </w:tcPr>
          <w:p>
            <w:r>
              <w:rPr>
                <w:rFonts w:hint="eastAsia"/>
              </w:rPr>
              <w:t>2018/06/07-2018/06/08</w:t>
            </w:r>
          </w:p>
        </w:tc>
      </w:tr>
    </w:tbl>
    <w:p>
      <w:pPr>
        <w:tabs>
          <w:tab w:val="left" w:pos="20"/>
          <w:tab w:val="left" w:pos="729"/>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jc w:val="left"/>
        <w:rPr>
          <w:rFonts w:ascii="Calibri" w:hAnsi="Calibri" w:cs="Calibri"/>
          <w:b/>
          <w:bCs/>
          <w:color w:val="000000"/>
          <w:kern w:val="0"/>
          <w:sz w:val="30"/>
          <w:szCs w:val="30"/>
        </w:rPr>
      </w:pPr>
    </w:p>
    <w:p>
      <w:pPr>
        <w:pStyle w:val="3"/>
        <w:numPr>
          <w:ilvl w:val="1"/>
          <w:numId w:val="6"/>
        </w:numPr>
      </w:pPr>
      <w:bookmarkStart w:id="34" w:name="_Toc513378670"/>
      <w:r>
        <w:rPr>
          <w:rFonts w:hint="eastAsia"/>
        </w:rPr>
        <w:t>工作分解结构WBS</w:t>
      </w:r>
      <w:bookmarkEnd w:id="34"/>
    </w:p>
    <w:p>
      <w:pPr>
        <w:jc w:val="left"/>
      </w:pPr>
      <w:ins w:id="2" w:author="陈哲凡" w:date="2018-01-12T15:05:00Z">
        <w:r>
          <w:rPr/>
          <w:drawing>
            <wp:inline distT="0" distB="0" distL="0" distR="0">
              <wp:extent cx="5257800" cy="1295400"/>
              <wp:effectExtent l="0" t="0" r="0" b="0"/>
              <wp:docPr id="6" name="图片 3"/>
              <wp:cNvGraphicFramePr/>
              <a:graphic xmlns:a="http://schemas.openxmlformats.org/drawingml/2006/main">
                <a:graphicData uri="http://schemas.openxmlformats.org/drawingml/2006/picture">
                  <pic:pic xmlns:pic="http://schemas.openxmlformats.org/drawingml/2006/picture">
                    <pic:nvPicPr>
                      <pic:cNvPr id="6" name="图片 3"/>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57800" cy="1295400"/>
                      </a:xfrm>
                      <a:prstGeom prst="rect">
                        <a:avLst/>
                      </a:prstGeom>
                      <a:noFill/>
                      <a:ln>
                        <a:noFill/>
                      </a:ln>
                    </pic:spPr>
                  </pic:pic>
                </a:graphicData>
              </a:graphic>
            </wp:inline>
          </w:drawing>
        </w:r>
      </w:ins>
    </w:p>
    <w:p>
      <w:pPr>
        <w:pStyle w:val="3"/>
        <w:numPr>
          <w:ilvl w:val="1"/>
          <w:numId w:val="6"/>
        </w:numPr>
      </w:pPr>
      <w:bookmarkStart w:id="35" w:name="_Toc513378671"/>
      <w:r>
        <w:rPr>
          <w:rFonts w:hint="eastAsia"/>
        </w:rPr>
        <w:t>单元测试</w:t>
      </w:r>
      <w:bookmarkEnd w:id="35"/>
    </w:p>
    <w:p>
      <w:pPr>
        <w:pStyle w:val="4"/>
        <w:numPr>
          <w:ilvl w:val="2"/>
          <w:numId w:val="6"/>
        </w:numPr>
      </w:pPr>
      <w:bookmarkStart w:id="36" w:name="_Toc513378672"/>
      <w:r>
        <w:rPr>
          <w:rFonts w:hint="eastAsia"/>
        </w:rPr>
        <w:t>进度安排</w:t>
      </w:r>
      <w:bookmarkEnd w:id="36"/>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pPr>
              <w:rPr>
                <w:rFonts w:hAnsi="宋体" w:cs="宋体"/>
                <w:kern w:val="0"/>
                <w:szCs w:val="20"/>
              </w:rPr>
            </w:pPr>
            <w:r>
              <w:rPr>
                <w:rFonts w:hint="eastAsia" w:hAnsi="宋体" w:cs="宋体"/>
                <w:kern w:val="0"/>
                <w:szCs w:val="20"/>
              </w:rPr>
              <w:t>2018年6月1日</w:t>
            </w:r>
          </w:p>
        </w:tc>
        <w:tc>
          <w:tcPr>
            <w:tcW w:w="3015" w:type="dxa"/>
          </w:tcPr>
          <w:p>
            <w:pPr>
              <w:rPr>
                <w:rFonts w:cs="Times New Roman"/>
              </w:rPr>
            </w:pPr>
            <w:r>
              <w:rPr>
                <w:rFonts w:hint="eastAsia" w:hAnsi="宋体" w:cs="宋体"/>
                <w:kern w:val="0"/>
                <w:szCs w:val="20"/>
              </w:rPr>
              <w:t>2018年6月1日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rPr>
              <w:t>2018年6月2日</w:t>
            </w:r>
          </w:p>
        </w:tc>
        <w:tc>
          <w:tcPr>
            <w:tcW w:w="3015" w:type="dxa"/>
          </w:tcPr>
          <w:p>
            <w:pPr>
              <w:rPr>
                <w:rFonts w:cs="Times New Roman"/>
              </w:rPr>
            </w:pPr>
            <w:r>
              <w:rPr>
                <w:rFonts w:hint="eastAsia" w:hAnsi="宋体" w:cs="宋体"/>
                <w:kern w:val="0"/>
                <w:szCs w:val="20"/>
              </w:rPr>
              <w:t>2018年6月2日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7" w:hRule="atLeast"/>
        </w:trPr>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rPr>
              <w:t>2018年6月2日</w:t>
            </w:r>
          </w:p>
        </w:tc>
        <w:tc>
          <w:tcPr>
            <w:tcW w:w="3015" w:type="dxa"/>
          </w:tcPr>
          <w:p>
            <w:pPr>
              <w:rPr>
                <w:rFonts w:cs="Times New Roman"/>
              </w:rPr>
            </w:pPr>
            <w:r>
              <w:rPr>
                <w:rFonts w:hint="eastAsia" w:hAnsi="宋体" w:cs="宋体"/>
                <w:kern w:val="0"/>
                <w:szCs w:val="20"/>
              </w:rPr>
              <w:t>2018年6月2日</w:t>
            </w:r>
          </w:p>
        </w:tc>
      </w:tr>
    </w:tbl>
    <w:p>
      <w:pPr>
        <w:ind w:firstLine="420"/>
        <w:jc w:val="left"/>
      </w:pPr>
    </w:p>
    <w:p>
      <w:pPr>
        <w:pStyle w:val="4"/>
        <w:numPr>
          <w:ilvl w:val="2"/>
          <w:numId w:val="6"/>
        </w:numPr>
      </w:pPr>
      <w:bookmarkStart w:id="37" w:name="_Toc513378673"/>
      <w:r>
        <w:rPr>
          <w:rFonts w:hint="eastAsia"/>
        </w:rPr>
        <w:t>条件</w:t>
      </w:r>
      <w:bookmarkEnd w:id="37"/>
    </w:p>
    <w:p>
      <w:r>
        <w:rPr>
          <w:rFonts w:hint="eastAsia"/>
        </w:rPr>
        <w:t>两台W</w:t>
      </w:r>
      <w:r>
        <w:t>indows</w:t>
      </w:r>
      <w:r>
        <w:rPr>
          <w:rFonts w:hint="eastAsia"/>
        </w:rPr>
        <w:t>笔记本电脑，一台MAC笔记本电脑</w:t>
      </w:r>
    </w:p>
    <w:p>
      <w:r>
        <w:rPr>
          <w:rFonts w:hint="eastAsia"/>
        </w:rPr>
        <w:t>均装载虚拟机，可配置单元测试环境</w:t>
      </w:r>
    </w:p>
    <w:p>
      <w:pPr>
        <w:pStyle w:val="3"/>
        <w:numPr>
          <w:ilvl w:val="2"/>
          <w:numId w:val="6"/>
        </w:numPr>
        <w:rPr>
          <w:sz w:val="28"/>
          <w:szCs w:val="28"/>
        </w:rPr>
      </w:pPr>
      <w:bookmarkStart w:id="38" w:name="_Toc513378674"/>
      <w:r>
        <w:rPr>
          <w:rFonts w:hint="eastAsia"/>
          <w:sz w:val="28"/>
          <w:szCs w:val="28"/>
        </w:rPr>
        <w:t>测试资料</w:t>
      </w:r>
      <w:bookmarkEnd w:id="38"/>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06"/>
        <w:gridCol w:w="1678"/>
        <w:gridCol w:w="3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TC</w:t>
            </w:r>
            <w:r>
              <w:t>-</w:t>
            </w:r>
            <w:r>
              <w:rPr>
                <w:rFonts w:hint="eastAsia"/>
              </w:rPr>
              <w:t>V</w:t>
            </w:r>
            <w: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数据库存储/更新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数据库存储/更新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开发者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lang w:eastAsia="zh-CN"/>
              </w:rPr>
              <w:t>黑</w:t>
            </w:r>
            <w:bookmarkStart w:id="54" w:name="_GoBack"/>
            <w:bookmarkEnd w:id="54"/>
            <w:r>
              <w:rPr>
                <w:rFonts w:hint="eastAsia"/>
              </w:rPr>
              <w:t>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状态</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通过java程序对云数据库进行修改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84"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3612" w:type="dxa"/>
            <w:tcBorders>
              <w:top w:val="single" w:color="000000" w:sz="4" w:space="0"/>
              <w:left w:val="single" w:color="000000" w:sz="4" w:space="0"/>
              <w:bottom w:val="single" w:color="000000" w:sz="4" w:space="0"/>
              <w:right w:val="single" w:color="000000" w:sz="4" w:space="0"/>
            </w:tcBorders>
          </w:tcPr>
          <w:p>
            <w:r>
              <w:rPr>
                <w:rFonts w:hint="eastAsia"/>
              </w:rPr>
              <w:t>测试能否连接数据库并存储以及更新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云服务器：阿里云ECS</w:t>
            </w:r>
          </w:p>
          <w:p>
            <w:pPr>
              <w:rPr>
                <w:rFonts w:hint="eastAsia"/>
              </w:rPr>
            </w:pPr>
            <w:r>
              <w:rPr>
                <w:rFonts w:hint="eastAsia"/>
              </w:rPr>
              <w:t>数据库：MySQL</w:t>
            </w:r>
            <w:r>
              <w:t xml:space="preserve"> 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3006"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5290"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3006" w:type="dxa"/>
            <w:tcBorders>
              <w:top w:val="single" w:color="000000" w:sz="4" w:space="0"/>
              <w:left w:val="single" w:color="000000" w:sz="4" w:space="0"/>
              <w:bottom w:val="single" w:color="000000" w:sz="4" w:space="0"/>
              <w:right w:val="single" w:color="000000" w:sz="4" w:space="0"/>
            </w:tcBorders>
          </w:tcPr>
          <w:p>
            <w:r>
              <w:rPr>
                <w:rFonts w:hint="eastAsia"/>
              </w:rPr>
              <w:t>输入酒的相关信息以及上传本地图片（主码为</w:t>
            </w:r>
            <w:r>
              <w:t>id</w:t>
            </w:r>
            <w:r>
              <w:rPr>
                <w:rFonts w:hint="eastAsia"/>
              </w:rPr>
              <w:t>），然后运行</w:t>
            </w:r>
          </w:p>
        </w:tc>
        <w:tc>
          <w:tcPr>
            <w:tcW w:w="5290" w:type="dxa"/>
            <w:gridSpan w:val="2"/>
            <w:tcBorders>
              <w:top w:val="single" w:color="000000" w:sz="4" w:space="0"/>
              <w:left w:val="single" w:color="000000" w:sz="4" w:space="0"/>
              <w:bottom w:val="single" w:color="000000" w:sz="4" w:space="0"/>
              <w:right w:val="single" w:color="000000" w:sz="4" w:space="0"/>
            </w:tcBorders>
          </w:tcPr>
          <w:p>
            <w:r>
              <w:rPr>
                <w:rFonts w:hint="eastAsia"/>
              </w:rPr>
              <w:t>成功上传到数据库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3006" w:type="dxa"/>
            <w:tcBorders>
              <w:top w:val="single" w:color="000000" w:sz="4" w:space="0"/>
              <w:left w:val="single" w:color="000000" w:sz="4" w:space="0"/>
              <w:bottom w:val="single" w:color="000000" w:sz="4" w:space="0"/>
              <w:right w:val="single" w:color="000000" w:sz="4" w:space="0"/>
            </w:tcBorders>
          </w:tcPr>
          <w:p>
            <w:r>
              <w:rPr>
                <w:rFonts w:hint="eastAsia"/>
              </w:rPr>
              <w:t>运行更新程序，将刚才添加的酒信息进行修改或增加</w:t>
            </w:r>
          </w:p>
        </w:tc>
        <w:tc>
          <w:tcPr>
            <w:tcW w:w="5290" w:type="dxa"/>
            <w:gridSpan w:val="2"/>
            <w:tcBorders>
              <w:top w:val="single" w:color="000000" w:sz="4" w:space="0"/>
              <w:left w:val="single" w:color="000000" w:sz="4" w:space="0"/>
              <w:bottom w:val="single" w:color="000000" w:sz="4" w:space="0"/>
              <w:right w:val="single" w:color="000000" w:sz="4" w:space="0"/>
            </w:tcBorders>
          </w:tcPr>
          <w:p>
            <w:r>
              <w:rPr>
                <w:rFonts w:hint="eastAsia"/>
              </w:rPr>
              <w:t>添加</w:t>
            </w:r>
          </w:p>
        </w:tc>
      </w:tr>
    </w:tbl>
    <w:p/>
    <w:p>
      <w:pPr>
        <w:pStyle w:val="4"/>
        <w:numPr>
          <w:ilvl w:val="2"/>
          <w:numId w:val="6"/>
        </w:numPr>
      </w:pPr>
      <w:bookmarkStart w:id="39" w:name="_Toc513378675"/>
      <w:r>
        <w:rPr>
          <w:rFonts w:hint="eastAsia"/>
        </w:rPr>
        <w:t>测试培训</w:t>
      </w:r>
      <w:bookmarkEnd w:id="39"/>
    </w:p>
    <w:p>
      <w:r>
        <w:t>TBD</w:t>
      </w:r>
    </w:p>
    <w:p/>
    <w:p>
      <w:pPr>
        <w:pStyle w:val="38"/>
        <w:numPr>
          <w:ilvl w:val="1"/>
          <w:numId w:val="6"/>
        </w:numPr>
        <w:ind w:firstLineChars="0"/>
        <w:rPr>
          <w:b/>
          <w:sz w:val="30"/>
          <w:szCs w:val="30"/>
        </w:rPr>
      </w:pPr>
      <w:r>
        <w:rPr>
          <w:rStyle w:val="37"/>
          <w:rFonts w:hint="eastAsia"/>
        </w:rPr>
        <w:t xml:space="preserve"> </w:t>
      </w:r>
      <w:r>
        <w:rPr>
          <w:rFonts w:hint="eastAsia"/>
          <w:b/>
          <w:sz w:val="30"/>
          <w:szCs w:val="30"/>
        </w:rPr>
        <w:t>集成测试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设计集成测试用例</w:t>
            </w:r>
          </w:p>
        </w:tc>
        <w:tc>
          <w:tcPr>
            <w:tcW w:w="3159" w:type="dxa"/>
          </w:tcPr>
          <w:p>
            <w:r>
              <w:rPr>
                <w:rFonts w:hint="eastAsia" w:hAnsi="宋体" w:cs="宋体"/>
                <w:kern w:val="0"/>
                <w:szCs w:val="20"/>
              </w:rPr>
              <w:t>2018年6月2日</w:t>
            </w:r>
          </w:p>
        </w:tc>
        <w:tc>
          <w:tcPr>
            <w:tcW w:w="3015" w:type="dxa"/>
          </w:tcPr>
          <w:p>
            <w:pPr>
              <w:rPr>
                <w:rFonts w:cs="Times New Roman"/>
              </w:rPr>
            </w:pPr>
            <w:r>
              <w:rPr>
                <w:rFonts w:hint="eastAsia" w:hAnsi="宋体" w:cs="宋体"/>
                <w:kern w:val="0"/>
                <w:szCs w:val="20"/>
              </w:rPr>
              <w:t>2018年6月2日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执行集成测试用例</w:t>
            </w:r>
          </w:p>
        </w:tc>
        <w:tc>
          <w:tcPr>
            <w:tcW w:w="3159" w:type="dxa"/>
          </w:tcPr>
          <w:p>
            <w:pPr>
              <w:rPr>
                <w:rFonts w:cs="Times New Roman"/>
              </w:rPr>
            </w:pPr>
            <w:r>
              <w:rPr>
                <w:rFonts w:hint="eastAsia" w:hAnsi="宋体" w:cs="宋体"/>
                <w:kern w:val="0"/>
                <w:szCs w:val="20"/>
              </w:rPr>
              <w:t>2018年6月3日</w:t>
            </w:r>
          </w:p>
        </w:tc>
        <w:tc>
          <w:tcPr>
            <w:tcW w:w="3015" w:type="dxa"/>
          </w:tcPr>
          <w:p>
            <w:pPr>
              <w:rPr>
                <w:rFonts w:cs="Times New Roman"/>
              </w:rPr>
            </w:pPr>
            <w:r>
              <w:rPr>
                <w:rFonts w:hint="eastAsia" w:hAnsi="宋体" w:cs="宋体"/>
                <w:kern w:val="0"/>
                <w:szCs w:val="20"/>
              </w:rPr>
              <w:t>2018年6月3日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rPr>
              <w:t>2018年6月3日</w:t>
            </w:r>
          </w:p>
        </w:tc>
        <w:tc>
          <w:tcPr>
            <w:tcW w:w="3015" w:type="dxa"/>
          </w:tcPr>
          <w:p>
            <w:pPr>
              <w:rPr>
                <w:rFonts w:cs="Times New Roman"/>
              </w:rPr>
            </w:pPr>
            <w:r>
              <w:rPr>
                <w:rFonts w:hint="eastAsia" w:hAnsi="宋体" w:cs="宋体"/>
                <w:kern w:val="0"/>
                <w:szCs w:val="20"/>
              </w:rPr>
              <w:t>2018年6月4日</w:t>
            </w:r>
          </w:p>
        </w:tc>
      </w:tr>
    </w:tbl>
    <w:p>
      <w:r>
        <w:rPr>
          <w:rFonts w:hint="eastAsia"/>
        </w:rPr>
        <w:t>时间待定</w:t>
      </w:r>
    </w:p>
    <w:p>
      <w:pPr>
        <w:pStyle w:val="38"/>
        <w:numPr>
          <w:ilvl w:val="2"/>
          <w:numId w:val="6"/>
        </w:numPr>
        <w:ind w:firstLineChars="0"/>
        <w:rPr>
          <w:b/>
          <w:sz w:val="28"/>
          <w:szCs w:val="28"/>
        </w:rPr>
      </w:pPr>
      <w:r>
        <w:rPr>
          <w:rFonts w:hint="eastAsia"/>
          <w:b/>
          <w:sz w:val="28"/>
          <w:szCs w:val="28"/>
        </w:rPr>
        <w:t>条件</w:t>
      </w:r>
    </w:p>
    <w:p>
      <w:pPr>
        <w:ind w:firstLine="420"/>
      </w:pPr>
      <w:r>
        <w:rPr>
          <w:rFonts w:hint="eastAsia"/>
        </w:rPr>
        <w:t>两台W</w:t>
      </w:r>
      <w:r>
        <w:t>indows</w:t>
      </w:r>
      <w:r>
        <w:rPr>
          <w:rFonts w:hint="eastAsia"/>
        </w:rPr>
        <w:t>笔记本电脑，一台MAC笔记本电脑</w:t>
      </w:r>
    </w:p>
    <w:p>
      <w:pPr>
        <w:ind w:firstLine="420"/>
      </w:pPr>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TC</w:t>
            </w:r>
            <w:r>
              <w:t>-</w:t>
            </w:r>
            <w:r>
              <w:rPr>
                <w:rFonts w:hint="eastAsia"/>
              </w:rPr>
              <w:t>V</w:t>
            </w:r>
            <w: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白盒测试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状态</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打开相机后对准瓶身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测试用户是否能够进行图像识别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系统：安卓</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进入APP点击按钮使用相机</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相机功能启用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对准瓶身</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识别成功后退出相机，出现按照匹配度排列的酒</w:t>
            </w:r>
          </w:p>
        </w:tc>
      </w:tr>
    </w:tbl>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系统测试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设计系统测试用例</w:t>
            </w:r>
          </w:p>
        </w:tc>
        <w:tc>
          <w:tcPr>
            <w:tcW w:w="3159" w:type="dxa"/>
          </w:tcPr>
          <w:p>
            <w:r>
              <w:rPr>
                <w:rFonts w:hint="eastAsia" w:hAnsi="宋体" w:cs="宋体"/>
                <w:kern w:val="0"/>
                <w:szCs w:val="20"/>
              </w:rPr>
              <w:t>2018年6月4日</w:t>
            </w:r>
          </w:p>
        </w:tc>
        <w:tc>
          <w:tcPr>
            <w:tcW w:w="3015" w:type="dxa"/>
          </w:tcPr>
          <w:p>
            <w:pPr>
              <w:rPr>
                <w:rFonts w:cs="Times New Roman"/>
              </w:rPr>
            </w:pPr>
            <w:r>
              <w:rPr>
                <w:rFonts w:hint="eastAsia" w:hAnsi="宋体" w:cs="宋体"/>
                <w:kern w:val="0"/>
                <w:szCs w:val="20"/>
              </w:rPr>
              <w:t>2018年6月4日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执行系统测试用例</w:t>
            </w:r>
          </w:p>
        </w:tc>
        <w:tc>
          <w:tcPr>
            <w:tcW w:w="3159" w:type="dxa"/>
          </w:tcPr>
          <w:p>
            <w:pPr>
              <w:rPr>
                <w:rFonts w:cs="Times New Roman"/>
              </w:rPr>
            </w:pPr>
            <w:r>
              <w:rPr>
                <w:rFonts w:hint="eastAsia" w:hAnsi="宋体" w:cs="宋体"/>
                <w:kern w:val="0"/>
                <w:szCs w:val="20"/>
              </w:rPr>
              <w:t>2018年6月4日</w:t>
            </w:r>
          </w:p>
        </w:tc>
        <w:tc>
          <w:tcPr>
            <w:tcW w:w="3015" w:type="dxa"/>
          </w:tcPr>
          <w:p>
            <w:pPr>
              <w:rPr>
                <w:rFonts w:cs="Times New Roman"/>
              </w:rPr>
            </w:pPr>
            <w:r>
              <w:rPr>
                <w:rFonts w:hint="eastAsia" w:hAnsi="宋体" w:cs="宋体"/>
                <w:kern w:val="0"/>
                <w:szCs w:val="20"/>
              </w:rPr>
              <w:t>2018年6月5日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rPr>
              <w:t>2018年6月5日</w:t>
            </w:r>
          </w:p>
        </w:tc>
        <w:tc>
          <w:tcPr>
            <w:tcW w:w="3015" w:type="dxa"/>
          </w:tcPr>
          <w:p>
            <w:pPr>
              <w:rPr>
                <w:rFonts w:cs="Times New Roman"/>
              </w:rPr>
            </w:pPr>
            <w:r>
              <w:rPr>
                <w:rFonts w:hint="eastAsia" w:hAnsi="宋体" w:cs="宋体"/>
                <w:kern w:val="0"/>
                <w:szCs w:val="20"/>
              </w:rPr>
              <w:t>2018年6月5日</w:t>
            </w:r>
          </w:p>
        </w:tc>
      </w:tr>
    </w:tbl>
    <w:p>
      <w:r>
        <w:rPr>
          <w:rFonts w:hint="eastAsia"/>
        </w:rPr>
        <w:t>时间待定</w:t>
      </w:r>
    </w:p>
    <w:p/>
    <w:p>
      <w:pPr>
        <w:pStyle w:val="38"/>
        <w:numPr>
          <w:ilvl w:val="2"/>
          <w:numId w:val="6"/>
        </w:numPr>
        <w:ind w:firstLineChars="0"/>
        <w:rPr>
          <w:b/>
          <w:sz w:val="28"/>
          <w:szCs w:val="28"/>
        </w:rPr>
      </w:pPr>
      <w:r>
        <w:rPr>
          <w:rFonts w:hint="eastAsia"/>
          <w:b/>
          <w:sz w:val="28"/>
          <w:szCs w:val="28"/>
        </w:rPr>
        <w:t>条件</w:t>
      </w:r>
    </w:p>
    <w:p>
      <w:pPr>
        <w:ind w:firstLine="420"/>
      </w:pPr>
      <w:r>
        <w:rPr>
          <w:rFonts w:hint="eastAsia"/>
        </w:rPr>
        <w:t>两台W</w:t>
      </w:r>
      <w:r>
        <w:t>indows</w:t>
      </w:r>
      <w:r>
        <w:rPr>
          <w:rFonts w:hint="eastAsia"/>
        </w:rPr>
        <w:t>笔记本电脑，一台MAC笔记本电脑</w:t>
      </w:r>
    </w:p>
    <w:p>
      <w:pPr>
        <w:ind w:firstLine="420"/>
      </w:pPr>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5"/>
        <w:gridCol w:w="1993"/>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测试用例编号</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TC</w:t>
            </w:r>
            <w:r>
              <w:t>-V</w:t>
            </w:r>
            <w:r>
              <w:rPr>
                <w:rFonts w:hint="eastAsi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测试用例名称</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相册选取图片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用例来源</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相册选取图片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参与者</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测试方法</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白盒测试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前置条件</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场景</w:t>
            </w:r>
          </w:p>
        </w:tc>
        <w:tc>
          <w:tcPr>
            <w:tcW w:w="4148" w:type="dxa"/>
            <w:tcBorders>
              <w:top w:val="single" w:color="000000" w:sz="4" w:space="0"/>
              <w:left w:val="single" w:color="000000" w:sz="4" w:space="0"/>
              <w:bottom w:val="single" w:color="000000" w:sz="4" w:space="0"/>
              <w:right w:val="single" w:color="000000" w:sz="4" w:space="0"/>
            </w:tcBorders>
          </w:tcPr>
          <w:p>
            <w:pPr>
              <w:tabs>
                <w:tab w:val="left" w:pos="861"/>
              </w:tabs>
            </w:pPr>
            <w:r>
              <w:rPr>
                <w:rFonts w:hint="eastAsia"/>
              </w:rPr>
              <w:t>打开APP后在图像识别/历史记录模块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gridSpan w:val="2"/>
            <w:tcBorders>
              <w:top w:val="single" w:color="000000" w:sz="4" w:space="0"/>
              <w:left w:val="single" w:color="000000" w:sz="4" w:space="0"/>
              <w:bottom w:val="single" w:color="000000" w:sz="4" w:space="0"/>
              <w:right w:val="single" w:color="000000" w:sz="4" w:space="0"/>
            </w:tcBorders>
          </w:tcPr>
          <w:p>
            <w:r>
              <w:rPr>
                <w:rFonts w:hint="eastAsia"/>
              </w:rPr>
              <w:t>测试目的</w:t>
            </w:r>
          </w:p>
        </w:tc>
        <w:tc>
          <w:tcPr>
            <w:tcW w:w="4148" w:type="dxa"/>
            <w:tcBorders>
              <w:top w:val="single" w:color="000000" w:sz="4" w:space="0"/>
              <w:left w:val="single" w:color="000000" w:sz="4" w:space="0"/>
              <w:bottom w:val="single" w:color="000000" w:sz="4" w:space="0"/>
              <w:right w:val="single" w:color="000000" w:sz="4" w:space="0"/>
            </w:tcBorders>
          </w:tcPr>
          <w:p>
            <w:r>
              <w:rPr>
                <w:rFonts w:hint="eastAsia"/>
              </w:rPr>
              <w:t>测试是否能使用手机相册中的图片进行图像识别以及识别结束并进行标记能否显示在历史记录中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5" w:hRule="atLeast"/>
        </w:trPr>
        <w:tc>
          <w:tcPr>
            <w:tcW w:w="8296" w:type="dxa"/>
            <w:gridSpan w:val="3"/>
            <w:tcBorders>
              <w:top w:val="single" w:color="000000" w:sz="4" w:space="0"/>
              <w:left w:val="single" w:color="000000" w:sz="4" w:space="0"/>
              <w:right w:val="single" w:color="000000" w:sz="4" w:space="0"/>
            </w:tcBorders>
          </w:tcPr>
          <w:p>
            <w:r>
              <w:rPr>
                <w:rFonts w:hint="eastAsia"/>
              </w:rPr>
              <w:t>初始条件和背景：</w:t>
            </w:r>
          </w:p>
          <w:p>
            <w:r>
              <w:rPr>
                <w:rFonts w:hint="eastAsia"/>
              </w:rPr>
              <w:t>系统：PC端</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操作步骤</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预期结果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点击相册按钮</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调用系统相册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点击选择图片随后确定</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出现按匹配度相关的从高到低的排列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2" w:hRule="atLeast"/>
        </w:trPr>
        <w:tc>
          <w:tcPr>
            <w:tcW w:w="2155" w:type="dxa"/>
            <w:tcBorders>
              <w:top w:val="single" w:color="000000" w:sz="4" w:space="0"/>
              <w:left w:val="single" w:color="000000" w:sz="4" w:space="0"/>
              <w:bottom w:val="single" w:color="000000" w:sz="4" w:space="0"/>
              <w:right w:val="single" w:color="000000" w:sz="4" w:space="0"/>
            </w:tcBorders>
          </w:tcPr>
          <w:p>
            <w:r>
              <w:rPr>
                <w:rFonts w:hint="eastAsia"/>
              </w:rPr>
              <w:t>点击某一款酒并进行标记</w:t>
            </w:r>
          </w:p>
        </w:tc>
        <w:tc>
          <w:tcPr>
            <w:tcW w:w="6141" w:type="dxa"/>
            <w:gridSpan w:val="2"/>
            <w:tcBorders>
              <w:top w:val="single" w:color="000000" w:sz="4" w:space="0"/>
              <w:left w:val="single" w:color="000000" w:sz="4" w:space="0"/>
              <w:bottom w:val="single" w:color="000000" w:sz="4" w:space="0"/>
              <w:right w:val="single" w:color="000000" w:sz="4" w:space="0"/>
            </w:tcBorders>
          </w:tcPr>
          <w:p>
            <w:r>
              <w:rPr>
                <w:rFonts w:hint="eastAsia"/>
              </w:rPr>
              <w:t>标记结束后再历史记录中显示</w:t>
            </w:r>
          </w:p>
        </w:tc>
      </w:tr>
    </w:tbl>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性能测试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r>
              <w:rPr>
                <w:rFonts w:hint="eastAsia" w:hAnsi="宋体" w:cs="宋体"/>
                <w:kern w:val="0"/>
                <w:szCs w:val="20"/>
              </w:rPr>
              <w:t>2018年6月5日</w:t>
            </w:r>
          </w:p>
        </w:tc>
        <w:tc>
          <w:tcPr>
            <w:tcW w:w="3015" w:type="dxa"/>
          </w:tcPr>
          <w:p>
            <w:pPr>
              <w:rPr>
                <w:rFonts w:cs="Times New Roman"/>
              </w:rPr>
            </w:pPr>
            <w:r>
              <w:rPr>
                <w:rFonts w:hint="eastAsia" w:hAnsi="宋体" w:cs="宋体"/>
                <w:kern w:val="0"/>
                <w:szCs w:val="20"/>
              </w:rPr>
              <w:t>2018年6月5日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rPr>
              <w:t>2018年6月6日</w:t>
            </w:r>
          </w:p>
        </w:tc>
        <w:tc>
          <w:tcPr>
            <w:tcW w:w="3015" w:type="dxa"/>
          </w:tcPr>
          <w:p>
            <w:pPr>
              <w:rPr>
                <w:rFonts w:cs="Times New Roman"/>
              </w:rPr>
            </w:pPr>
            <w:r>
              <w:rPr>
                <w:rFonts w:hint="eastAsia" w:hAnsi="宋体" w:cs="宋体"/>
                <w:kern w:val="0"/>
                <w:szCs w:val="20"/>
              </w:rPr>
              <w:t>2018年6月7日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rPr>
              <w:t>2018年6月7日</w:t>
            </w:r>
          </w:p>
        </w:tc>
        <w:tc>
          <w:tcPr>
            <w:tcW w:w="3015" w:type="dxa"/>
          </w:tcPr>
          <w:p>
            <w:pPr>
              <w:rPr>
                <w:rFonts w:cs="Times New Roman"/>
              </w:rPr>
            </w:pPr>
            <w:r>
              <w:rPr>
                <w:rFonts w:hint="eastAsia" w:hAnsi="宋体" w:cs="宋体"/>
                <w:kern w:val="0"/>
                <w:szCs w:val="20"/>
              </w:rPr>
              <w:t>2018年6月7日</w:t>
            </w:r>
          </w:p>
        </w:tc>
      </w:tr>
    </w:tbl>
    <w:p/>
    <w:p>
      <w:pPr>
        <w:pStyle w:val="38"/>
        <w:numPr>
          <w:ilvl w:val="2"/>
          <w:numId w:val="6"/>
        </w:numPr>
        <w:ind w:firstLineChars="0"/>
        <w:rPr>
          <w:b/>
          <w:sz w:val="28"/>
          <w:szCs w:val="28"/>
        </w:rPr>
      </w:pPr>
      <w:r>
        <w:rPr>
          <w:rFonts w:hint="eastAsia"/>
          <w:b/>
          <w:sz w:val="28"/>
          <w:szCs w:val="28"/>
        </w:rPr>
        <w:t>条件</w:t>
      </w:r>
    </w:p>
    <w:p>
      <w:r>
        <w:rPr>
          <w:rFonts w:hint="eastAsia"/>
        </w:rPr>
        <w:t>两台W</w:t>
      </w:r>
      <w:r>
        <w:t>indows</w:t>
      </w:r>
      <w:r>
        <w:rPr>
          <w:rFonts w:hint="eastAsia"/>
        </w:rPr>
        <w:t>笔记本电脑，一台MAC笔记本电脑</w:t>
      </w:r>
    </w:p>
    <w:p>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p>
      <w:r>
        <w:rPr>
          <w:rFonts w:hint="eastAsia"/>
        </w:rPr>
        <w:t>TBD</w:t>
      </w:r>
    </w:p>
    <w:p>
      <w:pPr>
        <w:pStyle w:val="38"/>
        <w:numPr>
          <w:ilvl w:val="2"/>
          <w:numId w:val="6"/>
        </w:numPr>
        <w:ind w:firstLineChars="0"/>
        <w:rPr>
          <w:b/>
          <w:sz w:val="28"/>
          <w:szCs w:val="28"/>
        </w:rPr>
      </w:pPr>
      <w:r>
        <w:rPr>
          <w:rFonts w:hint="eastAsia"/>
          <w:b/>
          <w:sz w:val="28"/>
          <w:szCs w:val="28"/>
        </w:rPr>
        <w:t>测试培训</w:t>
      </w:r>
    </w:p>
    <w:p>
      <w:r>
        <w:rPr>
          <w:rFonts w:hint="eastAsia"/>
        </w:rPr>
        <w:t>TBD</w:t>
      </w:r>
    </w:p>
    <w:p/>
    <w:p>
      <w:pPr>
        <w:pStyle w:val="38"/>
        <w:numPr>
          <w:ilvl w:val="1"/>
          <w:numId w:val="6"/>
        </w:numPr>
        <w:ind w:firstLineChars="0"/>
        <w:rPr>
          <w:b/>
          <w:sz w:val="30"/>
          <w:szCs w:val="30"/>
        </w:rPr>
      </w:pPr>
      <w:r>
        <w:rPr>
          <w:rFonts w:hint="eastAsia"/>
          <w:b/>
          <w:sz w:val="30"/>
          <w:szCs w:val="30"/>
        </w:rPr>
        <w:t>压力测试</w:t>
      </w:r>
    </w:p>
    <w:p>
      <w:pPr>
        <w:pStyle w:val="38"/>
        <w:numPr>
          <w:ilvl w:val="2"/>
          <w:numId w:val="6"/>
        </w:numPr>
        <w:ind w:firstLineChars="0"/>
        <w:rPr>
          <w:b/>
          <w:sz w:val="28"/>
          <w:szCs w:val="28"/>
        </w:rPr>
      </w:pPr>
      <w:r>
        <w:rPr>
          <w:rFonts w:hint="eastAsia"/>
          <w:b/>
          <w:sz w:val="28"/>
          <w:szCs w:val="28"/>
        </w:rPr>
        <w:t>进度安排</w:t>
      </w:r>
    </w:p>
    <w:tbl>
      <w:tblPr>
        <w:tblStyle w:val="2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3159"/>
        <w:gridCol w:w="30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shd w:val="clear" w:color="auto" w:fill="B8CCE4" w:themeFill="accent1" w:themeFillTint="66"/>
          </w:tcPr>
          <w:p>
            <w:pPr>
              <w:ind w:firstLine="422"/>
              <w:rPr>
                <w:rFonts w:cs="Times New Roman"/>
                <w:b/>
              </w:rPr>
            </w:pPr>
            <w:r>
              <w:rPr>
                <w:rFonts w:hint="eastAsia" w:cs="Times New Roman"/>
                <w:b/>
              </w:rPr>
              <w:t>任务</w:t>
            </w:r>
          </w:p>
        </w:tc>
        <w:tc>
          <w:tcPr>
            <w:tcW w:w="3159" w:type="dxa"/>
            <w:shd w:val="clear" w:color="auto" w:fill="B8CCE4" w:themeFill="accent1" w:themeFillTint="66"/>
          </w:tcPr>
          <w:p>
            <w:pPr>
              <w:ind w:firstLine="422"/>
              <w:rPr>
                <w:rFonts w:cs="Times New Roman"/>
                <w:b/>
              </w:rPr>
            </w:pPr>
            <w:r>
              <w:rPr>
                <w:rFonts w:hint="eastAsia" w:cs="Times New Roman"/>
                <w:b/>
              </w:rPr>
              <w:t>预计开始时间</w:t>
            </w:r>
          </w:p>
        </w:tc>
        <w:tc>
          <w:tcPr>
            <w:tcW w:w="3015" w:type="dxa"/>
            <w:shd w:val="clear" w:color="auto" w:fill="B8CCE4" w:themeFill="accent1" w:themeFillTint="66"/>
          </w:tcPr>
          <w:p>
            <w:pPr>
              <w:ind w:firstLine="422"/>
              <w:rPr>
                <w:rFonts w:cs="Times New Roman"/>
                <w:b/>
              </w:rPr>
            </w:pPr>
            <w:r>
              <w:rPr>
                <w:rFonts w:hint="eastAsia" w:cs="Times New Roman"/>
                <w:b/>
              </w:rPr>
              <w:t>预计结束时间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设计单元测试用例</w:t>
            </w:r>
          </w:p>
        </w:tc>
        <w:tc>
          <w:tcPr>
            <w:tcW w:w="3159" w:type="dxa"/>
          </w:tcPr>
          <w:p>
            <w:r>
              <w:rPr>
                <w:rFonts w:hint="eastAsia" w:hAnsi="宋体" w:cs="宋体"/>
                <w:kern w:val="0"/>
                <w:szCs w:val="20"/>
              </w:rPr>
              <w:t>2018年6月7日</w:t>
            </w:r>
          </w:p>
        </w:tc>
        <w:tc>
          <w:tcPr>
            <w:tcW w:w="3015" w:type="dxa"/>
          </w:tcPr>
          <w:p>
            <w:pPr>
              <w:rPr>
                <w:rFonts w:cs="Times New Roman"/>
              </w:rPr>
            </w:pPr>
            <w:r>
              <w:rPr>
                <w:rFonts w:hint="eastAsia" w:hAnsi="宋体" w:cs="宋体"/>
                <w:kern w:val="0"/>
                <w:szCs w:val="20"/>
              </w:rPr>
              <w:t>2018年6月7日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rPr>
                <w:rFonts w:cs="Times New Roman"/>
              </w:rPr>
            </w:pPr>
            <w:r>
              <w:rPr>
                <w:rFonts w:hint="eastAsia" w:cs="Times New Roman"/>
              </w:rPr>
              <w:t>执行单元测试用例</w:t>
            </w:r>
          </w:p>
        </w:tc>
        <w:tc>
          <w:tcPr>
            <w:tcW w:w="3159" w:type="dxa"/>
          </w:tcPr>
          <w:p>
            <w:pPr>
              <w:rPr>
                <w:rFonts w:cs="Times New Roman"/>
              </w:rPr>
            </w:pPr>
            <w:r>
              <w:rPr>
                <w:rFonts w:hint="eastAsia" w:hAnsi="宋体" w:cs="宋体"/>
                <w:kern w:val="0"/>
                <w:szCs w:val="20"/>
              </w:rPr>
              <w:t>2018年6月7日</w:t>
            </w:r>
          </w:p>
        </w:tc>
        <w:tc>
          <w:tcPr>
            <w:tcW w:w="3015" w:type="dxa"/>
          </w:tcPr>
          <w:p>
            <w:pPr>
              <w:rPr>
                <w:rFonts w:cs="Times New Roman"/>
              </w:rPr>
            </w:pPr>
            <w:r>
              <w:rPr>
                <w:rFonts w:hint="eastAsia" w:hAnsi="宋体" w:cs="宋体"/>
                <w:kern w:val="0"/>
                <w:szCs w:val="20"/>
              </w:rPr>
              <w:t>2018年6月8日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122" w:type="dxa"/>
          </w:tcPr>
          <w:p>
            <w:pPr>
              <w:rPr>
                <w:rFonts w:cs="Times New Roman"/>
              </w:rPr>
            </w:pPr>
            <w:r>
              <w:rPr>
                <w:rFonts w:hint="eastAsia" w:cs="Times New Roman"/>
              </w:rPr>
              <w:t>修改错误</w:t>
            </w:r>
          </w:p>
        </w:tc>
        <w:tc>
          <w:tcPr>
            <w:tcW w:w="3159" w:type="dxa"/>
          </w:tcPr>
          <w:p>
            <w:pPr>
              <w:rPr>
                <w:rFonts w:cs="Times New Roman"/>
              </w:rPr>
            </w:pPr>
            <w:r>
              <w:rPr>
                <w:rFonts w:hint="eastAsia" w:hAnsi="宋体" w:cs="宋体"/>
                <w:kern w:val="0"/>
                <w:szCs w:val="20"/>
              </w:rPr>
              <w:t>2018年6月8日</w:t>
            </w:r>
          </w:p>
        </w:tc>
        <w:tc>
          <w:tcPr>
            <w:tcW w:w="3015" w:type="dxa"/>
          </w:tcPr>
          <w:p>
            <w:pPr>
              <w:rPr>
                <w:rFonts w:cs="Times New Roman"/>
              </w:rPr>
            </w:pPr>
            <w:r>
              <w:rPr>
                <w:rFonts w:hint="eastAsia" w:hAnsi="宋体" w:cs="宋体"/>
                <w:kern w:val="0"/>
                <w:szCs w:val="20"/>
              </w:rPr>
              <w:t>2018年6月8日</w:t>
            </w:r>
          </w:p>
        </w:tc>
      </w:tr>
    </w:tbl>
    <w:p>
      <w:pPr>
        <w:pStyle w:val="38"/>
        <w:numPr>
          <w:ilvl w:val="2"/>
          <w:numId w:val="6"/>
        </w:numPr>
        <w:ind w:firstLineChars="0"/>
        <w:rPr>
          <w:b/>
          <w:sz w:val="28"/>
          <w:szCs w:val="28"/>
        </w:rPr>
      </w:pPr>
      <w:r>
        <w:rPr>
          <w:rFonts w:hint="eastAsia"/>
          <w:b/>
          <w:sz w:val="28"/>
          <w:szCs w:val="28"/>
        </w:rPr>
        <w:t>条件</w:t>
      </w:r>
    </w:p>
    <w:p>
      <w:r>
        <w:rPr>
          <w:rFonts w:hint="eastAsia"/>
        </w:rPr>
        <w:t>两台W</w:t>
      </w:r>
      <w:r>
        <w:t>indows</w:t>
      </w:r>
      <w:r>
        <w:rPr>
          <w:rFonts w:hint="eastAsia"/>
        </w:rPr>
        <w:t>笔记本电脑，一台MAC笔记本电脑</w:t>
      </w:r>
    </w:p>
    <w:p>
      <w:r>
        <w:rPr>
          <w:rFonts w:hint="eastAsia"/>
        </w:rPr>
        <w:t>均装载虚拟机，可配置单元测试环境</w:t>
      </w:r>
    </w:p>
    <w:p>
      <w:pPr>
        <w:pStyle w:val="38"/>
        <w:numPr>
          <w:ilvl w:val="2"/>
          <w:numId w:val="6"/>
        </w:numPr>
        <w:ind w:firstLineChars="0"/>
        <w:rPr>
          <w:b/>
          <w:sz w:val="28"/>
          <w:szCs w:val="28"/>
        </w:rPr>
      </w:pPr>
      <w:r>
        <w:rPr>
          <w:rFonts w:hint="eastAsia"/>
          <w:b/>
          <w:sz w:val="28"/>
          <w:szCs w:val="28"/>
        </w:rPr>
        <w:t>测试资料</w:t>
      </w:r>
    </w:p>
    <w:p>
      <w:r>
        <w:rPr>
          <w:rFonts w:hint="eastAsia"/>
        </w:rPr>
        <w:t>TBD</w:t>
      </w:r>
    </w:p>
    <w:p>
      <w:pPr>
        <w:pStyle w:val="38"/>
        <w:numPr>
          <w:ilvl w:val="2"/>
          <w:numId w:val="6"/>
        </w:numPr>
        <w:ind w:firstLineChars="0"/>
        <w:rPr>
          <w:b/>
          <w:sz w:val="28"/>
          <w:szCs w:val="28"/>
        </w:rPr>
      </w:pPr>
      <w:r>
        <w:rPr>
          <w:rFonts w:hint="eastAsia"/>
          <w:b/>
          <w:sz w:val="28"/>
          <w:szCs w:val="28"/>
        </w:rPr>
        <w:t>测试培训</w:t>
      </w:r>
    </w:p>
    <w:p>
      <w:r>
        <w:t>TBD</w:t>
      </w:r>
    </w:p>
    <w:p/>
    <w:p>
      <w:pPr>
        <w:pStyle w:val="38"/>
        <w:numPr>
          <w:ilvl w:val="0"/>
          <w:numId w:val="6"/>
        </w:numPr>
        <w:ind w:firstLineChars="0"/>
      </w:pPr>
      <w:r>
        <w:rPr>
          <w:rFonts w:hint="eastAsia"/>
          <w:b/>
          <w:sz w:val="32"/>
          <w:szCs w:val="32"/>
        </w:rPr>
        <w:t>测试设计说明</w:t>
      </w:r>
    </w:p>
    <w:p>
      <w:pPr>
        <w:pStyle w:val="38"/>
        <w:numPr>
          <w:ilvl w:val="1"/>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0"/>
          <w:szCs w:val="30"/>
        </w:rPr>
      </w:pPr>
      <w:r>
        <w:rPr>
          <w:rFonts w:hint="eastAsia" w:ascii="宋体" w:cs="宋体"/>
          <w:b/>
          <w:color w:val="000000"/>
          <w:kern w:val="0"/>
          <w:sz w:val="30"/>
          <w:szCs w:val="30"/>
        </w:rPr>
        <w:t>功能性测试</w:t>
      </w:r>
    </w:p>
    <w:p>
      <w:pPr>
        <w:pStyle w:val="26"/>
        <w:widowControl/>
        <w:numPr>
          <w:ilvl w:val="1"/>
          <w:numId w:val="6"/>
        </w:numPr>
        <w:tabs>
          <w:tab w:val="clear" w:pos="0"/>
        </w:tabs>
        <w:jc w:val="left"/>
        <w:outlineLvl w:val="1"/>
      </w:pPr>
      <w:bookmarkStart w:id="40" w:name="_Toc503727316"/>
      <w:bookmarkStart w:id="41" w:name="_Toc513378676"/>
      <w:r>
        <w:rPr>
          <w:rFonts w:hint="eastAsia"/>
        </w:rPr>
        <w:t>非功能</w:t>
      </w:r>
      <w:r>
        <w:t>性测试</w:t>
      </w:r>
      <w:bookmarkEnd w:id="40"/>
      <w:bookmarkEnd w:id="41"/>
    </w:p>
    <w:p>
      <w:pPr>
        <w:pStyle w:val="28"/>
        <w:widowControl/>
        <w:numPr>
          <w:ilvl w:val="2"/>
          <w:numId w:val="6"/>
        </w:numPr>
        <w:tabs>
          <w:tab w:val="clear" w:pos="0"/>
        </w:tabs>
        <w:jc w:val="left"/>
      </w:pPr>
      <w:bookmarkStart w:id="42" w:name="_Toc503988913"/>
      <w:bookmarkStart w:id="43" w:name="_Toc513378677"/>
      <w:r>
        <w:rPr>
          <w:rFonts w:hint="eastAsia"/>
        </w:rPr>
        <w:t>性能</w:t>
      </w:r>
      <w:bookmarkEnd w:id="42"/>
      <w:r>
        <w:rPr>
          <w:rFonts w:hint="eastAsia"/>
        </w:rPr>
        <w:t>测试</w:t>
      </w:r>
      <w:bookmarkEnd w:id="43"/>
    </w:p>
    <w:p>
      <w:r>
        <w:rPr>
          <w:rFonts w:hint="eastAsia"/>
        </w:rPr>
        <w:t>支持</w:t>
      </w:r>
      <w:r>
        <w:t>100</w:t>
      </w:r>
      <w:r>
        <w:rPr>
          <w:rFonts w:hint="eastAsia"/>
        </w:rPr>
        <w:t>人同时识别，</w:t>
      </w:r>
      <w:r>
        <w:t>每</w:t>
      </w:r>
      <w:r>
        <w:rPr>
          <w:rFonts w:hint="eastAsia"/>
        </w:rPr>
        <w:t>次识别的</w:t>
      </w:r>
      <w:r>
        <w:t>平均反应时间不超过3</w:t>
      </w:r>
      <w:r>
        <w:rPr>
          <w:rFonts w:hint="eastAsia"/>
        </w:rPr>
        <w:t>秒</w:t>
      </w:r>
    </w:p>
    <w:p>
      <w:pPr>
        <w:pStyle w:val="28"/>
        <w:widowControl/>
        <w:numPr>
          <w:ilvl w:val="2"/>
          <w:numId w:val="6"/>
        </w:numPr>
        <w:tabs>
          <w:tab w:val="clear" w:pos="0"/>
        </w:tabs>
        <w:jc w:val="left"/>
      </w:pPr>
      <w:bookmarkStart w:id="44" w:name="_Toc503988914"/>
      <w:bookmarkStart w:id="45" w:name="_Toc513378678"/>
      <w:r>
        <w:rPr>
          <w:rFonts w:hint="eastAsia"/>
        </w:rPr>
        <w:t>系统可用性</w:t>
      </w:r>
      <w:bookmarkEnd w:id="44"/>
      <w:r>
        <w:rPr>
          <w:rFonts w:hint="eastAsia"/>
        </w:rPr>
        <w:t>测试</w:t>
      </w:r>
      <w:bookmarkEnd w:id="45"/>
    </w:p>
    <w:p>
      <w:r>
        <w:rPr>
          <w:rFonts w:hint="eastAsia"/>
        </w:rPr>
        <w:t>APP</w:t>
      </w:r>
      <w:r>
        <w:t>每天平均工</w:t>
      </w:r>
      <w:r>
        <w:rPr>
          <w:rFonts w:hint="eastAsia"/>
        </w:rPr>
        <w:t>作</w:t>
      </w:r>
      <w:r>
        <w:t>时间在</w:t>
      </w:r>
      <w:r>
        <w:rPr>
          <w:rFonts w:hint="eastAsia"/>
        </w:rPr>
        <w:t>至少18小时</w:t>
      </w:r>
      <w:r>
        <w:t>（</w:t>
      </w:r>
      <w:r>
        <w:rPr>
          <w:rFonts w:hint="eastAsia"/>
        </w:rPr>
        <w:t>6点</w:t>
      </w:r>
      <w:r>
        <w:t>到</w:t>
      </w:r>
      <w:r>
        <w:rPr>
          <w:rFonts w:hint="eastAsia"/>
        </w:rPr>
        <w:t>24点</w:t>
      </w:r>
      <w:r>
        <w:t>）工作</w:t>
      </w:r>
      <w:r>
        <w:rPr>
          <w:rFonts w:hint="eastAsia"/>
        </w:rPr>
        <w:t>状态</w:t>
      </w:r>
      <w:r>
        <w:t>下，必须确保</w:t>
      </w:r>
      <w:r>
        <w:rPr>
          <w:rFonts w:hint="eastAsia"/>
        </w:rPr>
        <w:t>APP</w:t>
      </w:r>
      <w:r>
        <w:t>的正常</w:t>
      </w:r>
      <w:r>
        <w:rPr>
          <w:rFonts w:hint="eastAsia"/>
        </w:rPr>
        <w:t>稳定</w:t>
      </w:r>
      <w:r>
        <w:t>运行。</w:t>
      </w:r>
    </w:p>
    <w:p>
      <w:pPr>
        <w:pStyle w:val="28"/>
        <w:widowControl/>
        <w:numPr>
          <w:ilvl w:val="2"/>
          <w:numId w:val="6"/>
        </w:numPr>
        <w:tabs>
          <w:tab w:val="clear" w:pos="0"/>
        </w:tabs>
        <w:jc w:val="left"/>
      </w:pPr>
      <w:bookmarkStart w:id="46" w:name="_Toc503988918"/>
      <w:bookmarkStart w:id="47" w:name="_Toc513378679"/>
      <w:r>
        <w:rPr>
          <w:rFonts w:hint="eastAsia"/>
        </w:rPr>
        <w:t>应急</w:t>
      </w:r>
      <w:r>
        <w:t>需求</w:t>
      </w:r>
      <w:bookmarkEnd w:id="46"/>
      <w:r>
        <w:rPr>
          <w:rFonts w:hint="eastAsia"/>
        </w:rPr>
        <w:t>测试</w:t>
      </w:r>
      <w:bookmarkEnd w:id="47"/>
    </w:p>
    <w:p>
      <w:r>
        <w:rPr>
          <w:rFonts w:hint="eastAsia"/>
        </w:rPr>
        <w:t>定期</w:t>
      </w:r>
      <w:r>
        <w:t>自动或者手动备份</w:t>
      </w:r>
      <w:r>
        <w:rPr>
          <w:rFonts w:hint="eastAsia"/>
        </w:rPr>
        <w:t>数据库，</w:t>
      </w:r>
      <w:r>
        <w:t>并能恢复</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pStyle w:val="38"/>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jc w:val="left"/>
        <w:rPr>
          <w:rFonts w:ascii="宋体" w:cs="宋体"/>
          <w:b/>
          <w:color w:val="000000"/>
          <w:kern w:val="0"/>
          <w:sz w:val="32"/>
          <w:szCs w:val="32"/>
        </w:rPr>
      </w:pPr>
      <w:r>
        <w:rPr>
          <w:rFonts w:hint="eastAsia" w:ascii="宋体" w:cs="宋体"/>
          <w:b/>
          <w:color w:val="000000"/>
          <w:kern w:val="0"/>
          <w:sz w:val="32"/>
          <w:szCs w:val="32"/>
        </w:rPr>
        <w:t>评价准则</w:t>
      </w:r>
    </w:p>
    <w:p>
      <w:pPr>
        <w:pStyle w:val="26"/>
        <w:widowControl/>
        <w:numPr>
          <w:ilvl w:val="1"/>
          <w:numId w:val="6"/>
        </w:numPr>
        <w:tabs>
          <w:tab w:val="clear" w:pos="0"/>
        </w:tabs>
        <w:jc w:val="left"/>
        <w:outlineLvl w:val="1"/>
      </w:pPr>
      <w:bookmarkStart w:id="48" w:name="_Toc503727318"/>
      <w:bookmarkStart w:id="49" w:name="_Toc513378680"/>
      <w:r>
        <w:rPr>
          <w:rFonts w:hint="eastAsia"/>
        </w:rPr>
        <w:t>范围</w:t>
      </w:r>
      <w:bookmarkEnd w:id="48"/>
      <w:bookmarkEnd w:id="49"/>
    </w:p>
    <w:p>
      <w:r>
        <w:rPr>
          <w:rFonts w:hint="eastAsia"/>
        </w:rPr>
        <w:t>详见SE</w:t>
      </w:r>
      <w:r>
        <w:t>2018</w:t>
      </w:r>
      <w:r>
        <w:rPr>
          <w:rFonts w:hint="eastAsia"/>
        </w:rPr>
        <w:t>春-G17-</w:t>
      </w:r>
      <w:r>
        <w:t>-需求规格说明书</w:t>
      </w:r>
    </w:p>
    <w:p>
      <w:pPr>
        <w:pStyle w:val="26"/>
        <w:widowControl/>
        <w:numPr>
          <w:ilvl w:val="1"/>
          <w:numId w:val="6"/>
        </w:numPr>
        <w:tabs>
          <w:tab w:val="clear" w:pos="0"/>
        </w:tabs>
        <w:jc w:val="left"/>
        <w:outlineLvl w:val="1"/>
      </w:pPr>
      <w:bookmarkStart w:id="50" w:name="_Toc503727319"/>
      <w:bookmarkStart w:id="51" w:name="_Toc513378681"/>
      <w:r>
        <w:rPr>
          <w:rFonts w:hint="eastAsia"/>
        </w:rPr>
        <w:t>数据</w:t>
      </w:r>
      <w:r>
        <w:t>整理</w:t>
      </w:r>
      <w:bookmarkEnd w:id="50"/>
      <w:bookmarkEnd w:id="51"/>
    </w:p>
    <w:p>
      <w:r>
        <w:rPr>
          <w:rFonts w:hint="eastAsia"/>
        </w:rPr>
        <w:t>每项</w:t>
      </w:r>
      <w:r>
        <w:t>测试都需要向测试组长</w:t>
      </w:r>
      <w:r>
        <w:rPr>
          <w:rFonts w:hint="eastAsia"/>
        </w:rPr>
        <w:t>及时</w:t>
      </w:r>
      <w:r>
        <w:t>提交</w:t>
      </w:r>
      <w:r>
        <w:rPr>
          <w:rFonts w:hint="eastAsia"/>
        </w:rPr>
        <w:t>高质量</w:t>
      </w:r>
      <w:r>
        <w:t>的测试报告</w:t>
      </w:r>
    </w:p>
    <w:p>
      <w:pPr>
        <w:pStyle w:val="26"/>
        <w:widowControl/>
        <w:numPr>
          <w:ilvl w:val="1"/>
          <w:numId w:val="6"/>
        </w:numPr>
        <w:tabs>
          <w:tab w:val="clear" w:pos="0"/>
        </w:tabs>
        <w:jc w:val="left"/>
        <w:outlineLvl w:val="1"/>
      </w:pPr>
      <w:bookmarkStart w:id="52" w:name="_Toc513378682"/>
      <w:bookmarkStart w:id="53" w:name="_Toc503727320"/>
      <w:r>
        <w:rPr>
          <w:rFonts w:hint="eastAsia"/>
        </w:rPr>
        <w:t>尺度</w:t>
      </w:r>
      <w:bookmarkEnd w:id="52"/>
      <w:bookmarkEnd w:id="53"/>
    </w:p>
    <w:p>
      <w:r>
        <w:rPr>
          <w:rFonts w:hint="eastAsia"/>
        </w:rPr>
        <w:t>TBD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jc w:val="left"/>
        <w:rPr>
          <w:rFonts w:ascii="宋体" w:cs="宋体"/>
          <w:color w:val="000000"/>
          <w:kern w:val="0"/>
        </w:rPr>
      </w:pPr>
    </w:p>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lETlDRECAAAJBAAADgAAAAAAAAABACAA&#10;AAAfAQAAZHJzL2Uyb0RvYy54bWxQSwUGAAAAAAYABgBZAQAAogUAAAAA&#10;">
              <v:fill on="f" focussize="0,0"/>
              <v:stroke on="f" weight="0.5pt"/>
              <v:imagedata o:title=""/>
              <o:lock v:ext="edit" aspectratio="f"/>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anchor distT="0" distB="0" distL="114300" distR="114300" simplePos="0" relativeHeight="251656192" behindDoc="1" locked="0" layoutInCell="1" allowOverlap="1">
          <wp:simplePos x="0" y="0"/>
          <wp:positionH relativeFrom="margin">
            <wp:posOffset>80645</wp:posOffset>
          </wp:positionH>
          <wp:positionV relativeFrom="margin">
            <wp:posOffset>1699260</wp:posOffset>
          </wp:positionV>
          <wp:extent cx="5314950" cy="5314950"/>
          <wp:effectExtent l="0" t="0" r="3810" b="381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314950" cy="5314950"/>
                  </a:xfrm>
                  <a:prstGeom prst="rect">
                    <a:avLst/>
                  </a:prstGeom>
                  <a:noFill/>
                  <a:ln w="9525">
                    <a:noFill/>
                  </a:ln>
                </pic:spPr>
              </pic:pic>
            </a:graphicData>
          </a:graphic>
        </wp:anchor>
      </w:drawing>
    </w:r>
    <w:r>
      <w:rPr>
        <w:rFonts w:hint="eastAsia"/>
      </w:rPr>
      <w:tab/>
    </w:r>
    <w:r>
      <w:rPr>
        <w:rFonts w:hint="eastAsia"/>
      </w:rPr>
      <w:t>SE2018春-G17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pict>
        <v:shape id="WordPictureWatermark40228" o:spid="_x0000_s2049" o:spt="75" alt="u=1013914303,2147374987&amp;fm=58" type="#_x0000_t75" style="position:absolute;left:0pt;margin-left:0.5pt;margin-top:141.3pt;height:415.3pt;width:415.3pt;mso-position-horizontal-relative:margin;mso-position-vertical-relative:margin;z-index:-251657216;mso-width-relative:page;mso-height-relative:page;" filled="f" o:preferrelative="t" stroked="f" coordsize="21600,21600">
          <v:path/>
          <v:fill on="f" focussize="0,0"/>
          <v:stroke on="f" joinstyle="miter"/>
          <v:imagedata r:id="rId1" gain="19660f" blacklevel="22937f" o:title="u=1013914303,2147374987&amp;fm=58"/>
          <o:lock v:ext="edit" aspectratio="t"/>
        </v:shape>
      </w:pict>
    </w:r>
    <w:r>
      <w:rPr>
        <w:rFonts w:hint="eastAsia"/>
      </w:rPr>
      <w:tab/>
    </w:r>
    <w:r>
      <w:rPr>
        <w:rFonts w:hint="eastAsia"/>
      </w:rPr>
      <w:t>SE2018春-G17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9321A2"/>
    <w:multiLevelType w:val="multilevel"/>
    <w:tmpl w:val="DE9321A2"/>
    <w:lvl w:ilvl="0" w:tentative="0">
      <w:start w:val="1"/>
      <w:numFmt w:val="decimal"/>
      <w:pStyle w:val="26"/>
      <w:suff w:val="space"/>
      <w:lvlText w:val="%1"/>
      <w:lvlJc w:val="left"/>
      <w:pPr>
        <w:tabs>
          <w:tab w:val="left" w:pos="0"/>
        </w:tabs>
        <w:ind w:left="432" w:hanging="432"/>
      </w:pPr>
      <w:rPr>
        <w:rFonts w:hint="default" w:ascii="宋体" w:hAnsi="宋体" w:eastAsia="宋体" w:cs="宋体"/>
      </w:rPr>
    </w:lvl>
    <w:lvl w:ilvl="1" w:tentative="0">
      <w:start w:val="1"/>
      <w:numFmt w:val="decimal"/>
      <w:suff w:val="space"/>
      <w:lvlText w:val="%1.%2"/>
      <w:lvlJc w:val="left"/>
      <w:pPr>
        <w:tabs>
          <w:tab w:val="left" w:pos="420"/>
        </w:tabs>
        <w:ind w:left="575" w:hanging="575"/>
      </w:pPr>
      <w:rPr>
        <w:rFonts w:hint="default" w:ascii="宋体" w:hAnsi="宋体" w:eastAsia="宋体" w:cs="宋体"/>
      </w:rPr>
    </w:lvl>
    <w:lvl w:ilvl="2" w:tentative="0">
      <w:start w:val="1"/>
      <w:numFmt w:val="decimal"/>
      <w:suff w:val="space"/>
      <w:lvlText w:val="%1.%2.%3"/>
      <w:lvlJc w:val="left"/>
      <w:pPr>
        <w:tabs>
          <w:tab w:val="left" w:pos="420"/>
        </w:tabs>
        <w:ind w:left="720" w:hanging="720"/>
      </w:pPr>
      <w:rPr>
        <w:rFonts w:hint="default" w:ascii="宋体" w:hAnsi="宋体" w:eastAsia="宋体" w:cs="宋体"/>
      </w:rPr>
    </w:lvl>
    <w:lvl w:ilvl="3" w:tentative="0">
      <w:start w:val="1"/>
      <w:numFmt w:val="decimal"/>
      <w:suff w:val="space"/>
      <w:lvlText w:val="%1.%2.%3.%4"/>
      <w:lvlJc w:val="left"/>
      <w:pPr>
        <w:tabs>
          <w:tab w:val="left" w:pos="420"/>
        </w:tabs>
        <w:ind w:left="864" w:hanging="864"/>
      </w:pPr>
      <w:rPr>
        <w:rFonts w:hint="default" w:ascii="宋体" w:hAnsi="宋体" w:eastAsia="宋体" w:cs="宋体"/>
      </w:rPr>
    </w:lvl>
    <w:lvl w:ilvl="4" w:tentative="0">
      <w:start w:val="1"/>
      <w:numFmt w:val="decimal"/>
      <w:suff w:val="space"/>
      <w:lvlText w:val="%1.%2.%3.%4.%5"/>
      <w:lvlJc w:val="left"/>
      <w:pPr>
        <w:tabs>
          <w:tab w:val="left" w:pos="420"/>
        </w:tabs>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EF0AC72C"/>
    <w:multiLevelType w:val="multilevel"/>
    <w:tmpl w:val="EF0AC72C"/>
    <w:lvl w:ilvl="0" w:tentative="0">
      <w:start w:val="1"/>
      <w:numFmt w:val="decimal"/>
      <w:pStyle w:val="2"/>
      <w:suff w:val="space"/>
      <w:lvlText w:val="%1"/>
      <w:lvlJc w:val="left"/>
      <w:pPr>
        <w:tabs>
          <w:tab w:val="left" w:pos="420"/>
        </w:tabs>
        <w:ind w:left="432" w:hanging="432"/>
      </w:pPr>
      <w:rPr>
        <w:rFonts w:hint="default" w:ascii="宋体" w:hAnsi="宋体" w:eastAsia="宋体" w:cs="宋体"/>
      </w:rPr>
    </w:lvl>
    <w:lvl w:ilvl="1" w:tentative="0">
      <w:start w:val="1"/>
      <w:numFmt w:val="decimal"/>
      <w:pStyle w:val="3"/>
      <w:suff w:val="space"/>
      <w:lvlText w:val="%1.%2"/>
      <w:lvlJc w:val="left"/>
      <w:pPr>
        <w:tabs>
          <w:tab w:val="left" w:pos="420"/>
        </w:tabs>
        <w:ind w:left="575" w:hanging="575"/>
      </w:pPr>
      <w:rPr>
        <w:rFonts w:hint="default" w:ascii="宋体" w:hAnsi="宋体" w:eastAsia="宋体" w:cs="宋体"/>
      </w:rPr>
    </w:lvl>
    <w:lvl w:ilvl="2" w:tentative="0">
      <w:start w:val="1"/>
      <w:numFmt w:val="decimal"/>
      <w:pStyle w:val="4"/>
      <w:suff w:val="space"/>
      <w:lvlText w:val="%1.%2.%3"/>
      <w:lvlJc w:val="left"/>
      <w:pPr>
        <w:tabs>
          <w:tab w:val="left" w:pos="420"/>
        </w:tabs>
        <w:ind w:left="720" w:hanging="720"/>
      </w:pPr>
      <w:rPr>
        <w:rFonts w:hint="default" w:ascii="宋体" w:hAnsi="宋体" w:eastAsia="宋体" w:cs="宋体"/>
      </w:rPr>
    </w:lvl>
    <w:lvl w:ilvl="3" w:tentative="0">
      <w:start w:val="1"/>
      <w:numFmt w:val="decimal"/>
      <w:pStyle w:val="5"/>
      <w:suff w:val="space"/>
      <w:lvlText w:val="%1.%2.%3.%4"/>
      <w:lvlJc w:val="left"/>
      <w:pPr>
        <w:tabs>
          <w:tab w:val="left" w:pos="420"/>
        </w:tabs>
        <w:ind w:left="864" w:hanging="864"/>
      </w:pPr>
      <w:rPr>
        <w:rFonts w:hint="default" w:ascii="宋体" w:hAnsi="宋体" w:eastAsia="宋体" w:cs="宋体"/>
      </w:rPr>
    </w:lvl>
    <w:lvl w:ilvl="4" w:tentative="0">
      <w:start w:val="1"/>
      <w:numFmt w:val="decimal"/>
      <w:pStyle w:val="6"/>
      <w:suff w:val="space"/>
      <w:lvlText w:val="%1.%2.%3.%4.%5"/>
      <w:lvlJc w:val="left"/>
      <w:pPr>
        <w:tabs>
          <w:tab w:val="left" w:pos="420"/>
        </w:tabs>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0CA2459F"/>
    <w:multiLevelType w:val="multilevel"/>
    <w:tmpl w:val="0CA2459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2DE0AB5"/>
    <w:multiLevelType w:val="multilevel"/>
    <w:tmpl w:val="12DE0AB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pStyle w:val="30"/>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4">
    <w:nsid w:val="312512F4"/>
    <w:multiLevelType w:val="multilevel"/>
    <w:tmpl w:val="312512F4"/>
    <w:lvl w:ilvl="0" w:tentative="0">
      <w:start w:val="1"/>
      <w:numFmt w:val="decimal"/>
      <w:lvlText w:val="%1."/>
      <w:lvlJc w:val="left"/>
      <w:pPr>
        <w:tabs>
          <w:tab w:val="left" w:pos="720"/>
        </w:tabs>
        <w:ind w:left="720" w:hanging="360"/>
      </w:pPr>
    </w:lvl>
    <w:lvl w:ilvl="1" w:tentative="0">
      <w:start w:val="3"/>
      <w:numFmt w:val="decimal"/>
      <w:lvlText w:val="%2，"/>
      <w:lvlJc w:val="left"/>
      <w:pPr>
        <w:ind w:left="1800" w:hanging="720"/>
      </w:pPr>
      <w:rPr>
        <w:rFonts w:hint="default" w:ascii="DengXian" w:hAnsi="DengXian"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6">
    <w:nsid w:val="626638B6"/>
    <w:multiLevelType w:val="multilevel"/>
    <w:tmpl w:val="626638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40E2FC5"/>
    <w:multiLevelType w:val="multilevel"/>
    <w:tmpl w:val="640E2FC5"/>
    <w:lvl w:ilvl="0" w:tentative="0">
      <w:start w:val="2"/>
      <w:numFmt w:val="decimal"/>
      <w:pStyle w:val="18"/>
      <w:lvlText w:val="%1."/>
      <w:lvlJc w:val="left"/>
      <w:pPr>
        <w:ind w:left="480" w:hanging="480"/>
      </w:pPr>
      <w:rPr>
        <w:rFonts w:hint="default" w:ascii="DengXian" w:hAnsi="DengXian" w:cs="Times New Roman"/>
      </w:rPr>
    </w:lvl>
    <w:lvl w:ilvl="1" w:tentative="0">
      <w:start w:val="3"/>
      <w:numFmt w:val="decimal"/>
      <w:lvlText w:val="%1.%2."/>
      <w:lvlJc w:val="left"/>
      <w:pPr>
        <w:ind w:left="720" w:hanging="720"/>
      </w:pPr>
      <w:rPr>
        <w:rFonts w:hint="default" w:ascii="DengXian" w:hAnsi="DengXian" w:cs="Times New Roman"/>
      </w:rPr>
    </w:lvl>
    <w:lvl w:ilvl="2" w:tentative="0">
      <w:start w:val="1"/>
      <w:numFmt w:val="decimal"/>
      <w:lvlText w:val="%1.%2.%3."/>
      <w:lvlJc w:val="left"/>
      <w:pPr>
        <w:ind w:left="720" w:hanging="720"/>
      </w:pPr>
      <w:rPr>
        <w:rFonts w:hint="default" w:ascii="DengXian" w:hAnsi="DengXian" w:cs="Times New Roman"/>
      </w:rPr>
    </w:lvl>
    <w:lvl w:ilvl="3" w:tentative="0">
      <w:start w:val="1"/>
      <w:numFmt w:val="decimal"/>
      <w:lvlText w:val="%1.%2.%3.%4."/>
      <w:lvlJc w:val="left"/>
      <w:pPr>
        <w:ind w:left="1080" w:hanging="1080"/>
      </w:pPr>
      <w:rPr>
        <w:rFonts w:hint="default" w:ascii="DengXian" w:hAnsi="DengXian" w:cs="Times New Roman"/>
      </w:rPr>
    </w:lvl>
    <w:lvl w:ilvl="4" w:tentative="0">
      <w:start w:val="1"/>
      <w:numFmt w:val="decimal"/>
      <w:lvlText w:val="%1.%2.%3.%4.%5."/>
      <w:lvlJc w:val="left"/>
      <w:pPr>
        <w:ind w:left="1440" w:hanging="1440"/>
      </w:pPr>
      <w:rPr>
        <w:rFonts w:hint="default" w:ascii="DengXian" w:hAnsi="DengXian" w:cs="Times New Roman"/>
      </w:rPr>
    </w:lvl>
    <w:lvl w:ilvl="5" w:tentative="0">
      <w:start w:val="1"/>
      <w:numFmt w:val="decimal"/>
      <w:lvlText w:val="%1.%2.%3.%4.%5.%6."/>
      <w:lvlJc w:val="left"/>
      <w:pPr>
        <w:ind w:left="1440" w:hanging="1440"/>
      </w:pPr>
      <w:rPr>
        <w:rFonts w:hint="default" w:ascii="DengXian" w:hAnsi="DengXian" w:cs="Times New Roman"/>
      </w:rPr>
    </w:lvl>
    <w:lvl w:ilvl="6" w:tentative="0">
      <w:start w:val="1"/>
      <w:numFmt w:val="decimal"/>
      <w:lvlText w:val="%1.%2.%3.%4.%5.%6.%7."/>
      <w:lvlJc w:val="left"/>
      <w:pPr>
        <w:ind w:left="1800" w:hanging="1800"/>
      </w:pPr>
      <w:rPr>
        <w:rFonts w:hint="default" w:ascii="DengXian" w:hAnsi="DengXian" w:cs="Times New Roman"/>
      </w:rPr>
    </w:lvl>
    <w:lvl w:ilvl="7" w:tentative="0">
      <w:start w:val="1"/>
      <w:numFmt w:val="decimal"/>
      <w:lvlText w:val="%1.%2.%3.%4.%5.%6.%7.%8."/>
      <w:lvlJc w:val="left"/>
      <w:pPr>
        <w:ind w:left="2160" w:hanging="2160"/>
      </w:pPr>
      <w:rPr>
        <w:rFonts w:hint="default" w:ascii="DengXian" w:hAnsi="DengXian" w:cs="Times New Roman"/>
      </w:rPr>
    </w:lvl>
    <w:lvl w:ilvl="8" w:tentative="0">
      <w:start w:val="1"/>
      <w:numFmt w:val="decimal"/>
      <w:lvlText w:val="%1.%2.%3.%4.%5.%6.%7.%8.%9."/>
      <w:lvlJc w:val="left"/>
      <w:pPr>
        <w:ind w:left="2160" w:hanging="2160"/>
      </w:pPr>
      <w:rPr>
        <w:rFonts w:hint="default" w:ascii="DengXian" w:hAnsi="DengXian" w:cs="Times New Roman"/>
      </w:rPr>
    </w:lvl>
  </w:abstractNum>
  <w:abstractNum w:abstractNumId="8">
    <w:nsid w:val="7CBD275A"/>
    <w:multiLevelType w:val="multilevel"/>
    <w:tmpl w:val="7CBD275A"/>
    <w:lvl w:ilvl="0" w:tentative="0">
      <w:start w:val="1"/>
      <w:numFmt w:val="decimal"/>
      <w:lvlText w:val="%1."/>
      <w:lvlJc w:val="left"/>
      <w:pPr>
        <w:ind w:left="900" w:hanging="900"/>
      </w:pPr>
      <w:rPr>
        <w:rFonts w:hint="default"/>
        <w:b/>
        <w:sz w:val="32"/>
        <w:szCs w:val="32"/>
      </w:rPr>
    </w:lvl>
    <w:lvl w:ilvl="1" w:tentative="0">
      <w:start w:val="1"/>
      <w:numFmt w:val="decimal"/>
      <w:lvlText w:val="%1.%2."/>
      <w:lvlJc w:val="left"/>
      <w:pPr>
        <w:ind w:left="900" w:hanging="900"/>
      </w:pPr>
      <w:rPr>
        <w:rFonts w:hint="default"/>
      </w:rPr>
    </w:lvl>
    <w:lvl w:ilvl="2" w:tentative="0">
      <w:start w:val="1"/>
      <w:numFmt w:val="decimal"/>
      <w:lvlText w:val="%1.%2.%3."/>
      <w:lvlJc w:val="left"/>
      <w:pPr>
        <w:ind w:left="1080" w:hanging="1080"/>
      </w:pPr>
      <w:rPr>
        <w:rFonts w:hint="default"/>
        <w:sz w:val="28"/>
        <w:szCs w:val="28"/>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1"/>
  </w:num>
  <w:num w:numId="2">
    <w:abstractNumId w:val="7"/>
  </w:num>
  <w:num w:numId="3">
    <w:abstractNumId w:val="5"/>
  </w:num>
  <w:num w:numId="4">
    <w:abstractNumId w:val="0"/>
  </w:num>
  <w:num w:numId="5">
    <w:abstractNumId w:val="3"/>
  </w:num>
  <w:num w:numId="6">
    <w:abstractNumId w:val="8"/>
  </w:num>
  <w:num w:numId="7">
    <w:abstractNumId w:val="6"/>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吴苏琪">
    <w15:presenceInfo w15:providerId="Windows Live" w15:userId="b0b256c0349e36ac"/>
  </w15:person>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4C"/>
    <w:rsid w:val="0002517A"/>
    <w:rsid w:val="00026E5E"/>
    <w:rsid w:val="00033B61"/>
    <w:rsid w:val="000E20E0"/>
    <w:rsid w:val="000E50EA"/>
    <w:rsid w:val="00136769"/>
    <w:rsid w:val="00181DC6"/>
    <w:rsid w:val="001B4031"/>
    <w:rsid w:val="001E118C"/>
    <w:rsid w:val="002A559D"/>
    <w:rsid w:val="002B1AFF"/>
    <w:rsid w:val="002B4E92"/>
    <w:rsid w:val="002E7510"/>
    <w:rsid w:val="003015B4"/>
    <w:rsid w:val="00360D8F"/>
    <w:rsid w:val="00381CA9"/>
    <w:rsid w:val="003A054D"/>
    <w:rsid w:val="00446AF4"/>
    <w:rsid w:val="0054498E"/>
    <w:rsid w:val="00562E00"/>
    <w:rsid w:val="005E1C15"/>
    <w:rsid w:val="00600B42"/>
    <w:rsid w:val="00656B16"/>
    <w:rsid w:val="006807FA"/>
    <w:rsid w:val="006879F1"/>
    <w:rsid w:val="006B5FEE"/>
    <w:rsid w:val="00703E28"/>
    <w:rsid w:val="007C7E99"/>
    <w:rsid w:val="007E77A1"/>
    <w:rsid w:val="00820A1C"/>
    <w:rsid w:val="00823885"/>
    <w:rsid w:val="008B7929"/>
    <w:rsid w:val="00925F72"/>
    <w:rsid w:val="009C740D"/>
    <w:rsid w:val="00A1183B"/>
    <w:rsid w:val="00A37DCC"/>
    <w:rsid w:val="00AA49C2"/>
    <w:rsid w:val="00B1410B"/>
    <w:rsid w:val="00B45DF7"/>
    <w:rsid w:val="00B6038A"/>
    <w:rsid w:val="00C62F8C"/>
    <w:rsid w:val="00C64536"/>
    <w:rsid w:val="00CB4770"/>
    <w:rsid w:val="00CC4421"/>
    <w:rsid w:val="00CD56D2"/>
    <w:rsid w:val="00D81205"/>
    <w:rsid w:val="00E03F39"/>
    <w:rsid w:val="00E90BE2"/>
    <w:rsid w:val="00EB6D8B"/>
    <w:rsid w:val="00ED510D"/>
    <w:rsid w:val="00F57478"/>
    <w:rsid w:val="00F81AFD"/>
    <w:rsid w:val="00FB6F7D"/>
    <w:rsid w:val="00FD664C"/>
    <w:rsid w:val="090445C1"/>
    <w:rsid w:val="0BF57786"/>
    <w:rsid w:val="14FE0D0B"/>
    <w:rsid w:val="27357C17"/>
    <w:rsid w:val="43B95B37"/>
    <w:rsid w:val="4FE04DF9"/>
    <w:rsid w:val="68DE7931"/>
    <w:rsid w:val="6D947744"/>
    <w:rsid w:val="6EEF189B"/>
    <w:rsid w:val="77074BBD"/>
    <w:rsid w:val="7C466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33"/>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37"/>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41"/>
    <w:unhideWhenUsed/>
    <w:qFormat/>
    <w:uiPriority w:val="9"/>
    <w:pPr>
      <w:keepNext/>
      <w:keepLines/>
      <w:numPr>
        <w:ilvl w:val="2"/>
        <w:numId w:val="1"/>
      </w:numPr>
      <w:spacing w:before="260" w:after="260" w:line="416" w:lineRule="auto"/>
      <w:outlineLvl w:val="2"/>
    </w:pPr>
    <w:rPr>
      <w:b/>
      <w:bCs/>
      <w:sz w:val="28"/>
      <w:szCs w:val="32"/>
    </w:rPr>
  </w:style>
  <w:style w:type="paragraph" w:styleId="5">
    <w:name w:val="heading 4"/>
    <w:basedOn w:val="1"/>
    <w:next w:val="1"/>
    <w:unhideWhenUsed/>
    <w:qFormat/>
    <w:uiPriority w:val="9"/>
    <w:pPr>
      <w:keepNext/>
      <w:keepLines/>
      <w:numPr>
        <w:ilvl w:val="3"/>
        <w:numId w:val="1"/>
      </w:numPr>
      <w:spacing w:before="280" w:after="290" w:line="372" w:lineRule="auto"/>
      <w:outlineLvl w:val="3"/>
    </w:pPr>
    <w:rPr>
      <w:rFonts w:ascii="Arial" w:hAnsi="Arial" w:eastAsia="宋体"/>
      <w:sz w:val="28"/>
    </w:rPr>
  </w:style>
  <w:style w:type="paragraph" w:styleId="6">
    <w:name w:val="heading 5"/>
    <w:basedOn w:val="1"/>
    <w:next w:val="1"/>
    <w:unhideWhenUsed/>
    <w:qFormat/>
    <w:uiPriority w:val="9"/>
    <w:pPr>
      <w:keepNext/>
      <w:keepLines/>
      <w:numPr>
        <w:ilvl w:val="4"/>
        <w:numId w:val="1"/>
      </w:numPr>
      <w:spacing w:before="280" w:after="290" w:line="372" w:lineRule="auto"/>
      <w:outlineLvl w:val="4"/>
    </w:pPr>
    <w:rPr>
      <w:sz w:val="24"/>
    </w:rPr>
  </w:style>
  <w:style w:type="paragraph" w:styleId="7">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19">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11">
    <w:name w:val="toc 3"/>
    <w:basedOn w:val="1"/>
    <w:next w:val="1"/>
    <w:qFormat/>
    <w:uiPriority w:val="39"/>
    <w:pPr>
      <w:ind w:left="420"/>
      <w:jc w:val="left"/>
    </w:pPr>
    <w:rPr>
      <w:rFonts w:ascii="DengXian" w:eastAsia="DengXian"/>
      <w:i/>
      <w:iCs/>
      <w:sz w:val="20"/>
      <w:szCs w:val="20"/>
    </w:rPr>
  </w:style>
  <w:style w:type="paragraph" w:styleId="12">
    <w:name w:val="Balloon Text"/>
    <w:basedOn w:val="1"/>
    <w:link w:val="36"/>
    <w:semiHidden/>
    <w:unhideWhenUsed/>
    <w:qFormat/>
    <w:uiPriority w:val="99"/>
    <w:rPr>
      <w:sz w:val="18"/>
      <w:szCs w:val="18"/>
    </w:rPr>
  </w:style>
  <w:style w:type="paragraph" w:styleId="13">
    <w:name w:val="footer"/>
    <w:basedOn w:val="1"/>
    <w:link w:val="24"/>
    <w:unhideWhenUsed/>
    <w:qFormat/>
    <w:uiPriority w:val="0"/>
    <w:pPr>
      <w:tabs>
        <w:tab w:val="center" w:pos="4153"/>
        <w:tab w:val="right" w:pos="8306"/>
      </w:tabs>
      <w:snapToGrid w:val="0"/>
      <w:jc w:val="left"/>
    </w:pPr>
    <w:rPr>
      <w:sz w:val="18"/>
      <w:szCs w:val="18"/>
    </w:rPr>
  </w:style>
  <w:style w:type="paragraph" w:styleId="14">
    <w:name w:val="header"/>
    <w:basedOn w:val="1"/>
    <w:link w:val="23"/>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pPr>
      <w:spacing w:before="120" w:after="120"/>
      <w:jc w:val="left"/>
    </w:pPr>
    <w:rPr>
      <w:rFonts w:ascii="DengXian" w:eastAsia="DengXian"/>
      <w:b/>
      <w:bCs/>
      <w:caps/>
      <w:sz w:val="20"/>
      <w:szCs w:val="20"/>
    </w:rPr>
  </w:style>
  <w:style w:type="paragraph" w:styleId="16">
    <w:name w:val="toc 2"/>
    <w:basedOn w:val="1"/>
    <w:next w:val="1"/>
    <w:qFormat/>
    <w:uiPriority w:val="39"/>
    <w:pPr>
      <w:ind w:left="210"/>
      <w:jc w:val="left"/>
    </w:pPr>
    <w:rPr>
      <w:rFonts w:ascii="DengXian" w:eastAsia="DengXian"/>
      <w:smallCaps/>
      <w:sz w:val="20"/>
      <w:szCs w:val="20"/>
    </w:rPr>
  </w:style>
  <w:style w:type="paragraph" w:styleId="17">
    <w:name w:val="Normal (Web)"/>
    <w:basedOn w:val="1"/>
    <w:qFormat/>
    <w:uiPriority w:val="0"/>
    <w:pPr>
      <w:widowControl/>
      <w:spacing w:before="100" w:beforeAutospacing="1" w:after="100" w:afterAutospacing="1"/>
      <w:jc w:val="left"/>
    </w:pPr>
    <w:rPr>
      <w:rFonts w:ascii="宋体" w:hAnsi="宋体"/>
      <w:kern w:val="0"/>
      <w:sz w:val="24"/>
    </w:rPr>
  </w:style>
  <w:style w:type="paragraph" w:styleId="18">
    <w:name w:val="Title"/>
    <w:basedOn w:val="1"/>
    <w:next w:val="1"/>
    <w:link w:val="32"/>
    <w:qFormat/>
    <w:uiPriority w:val="0"/>
    <w:pPr>
      <w:numPr>
        <w:ilvl w:val="0"/>
        <w:numId w:val="2"/>
      </w:numPr>
      <w:spacing w:before="240" w:after="60"/>
      <w:ind w:right="210" w:rightChars="100"/>
      <w:jc w:val="left"/>
      <w:outlineLvl w:val="0"/>
    </w:pPr>
    <w:rPr>
      <w:rFonts w:ascii="等线 Light" w:hAnsi="等线 Light"/>
      <w:b/>
      <w:bCs/>
      <w:sz w:val="32"/>
      <w:szCs w:val="32"/>
    </w:rPr>
  </w:style>
  <w:style w:type="character" w:styleId="20">
    <w:name w:val="Hyperlink"/>
    <w:qFormat/>
    <w:uiPriority w:val="99"/>
    <w:rPr>
      <w:color w:val="0000FF"/>
      <w:u w:val="none"/>
    </w:rPr>
  </w:style>
  <w:style w:type="table" w:styleId="22">
    <w:name w:val="Table Grid"/>
    <w:basedOn w:val="2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3">
    <w:name w:val="页眉 字符"/>
    <w:basedOn w:val="19"/>
    <w:link w:val="14"/>
    <w:qFormat/>
    <w:uiPriority w:val="99"/>
    <w:rPr>
      <w:sz w:val="18"/>
      <w:szCs w:val="18"/>
    </w:rPr>
  </w:style>
  <w:style w:type="character" w:customStyle="1" w:styleId="24">
    <w:name w:val="页脚 字符"/>
    <w:basedOn w:val="19"/>
    <w:link w:val="13"/>
    <w:qFormat/>
    <w:uiPriority w:val="99"/>
    <w:rPr>
      <w:sz w:val="18"/>
      <w:szCs w:val="18"/>
    </w:rPr>
  </w:style>
  <w:style w:type="paragraph" w:customStyle="1" w:styleId="25">
    <w:name w:val="一级标题"/>
    <w:next w:val="1"/>
    <w:link w:val="39"/>
    <w:qFormat/>
    <w:uiPriority w:val="0"/>
    <w:pPr>
      <w:numPr>
        <w:ilvl w:val="0"/>
        <w:numId w:val="3"/>
      </w:numPr>
      <w:outlineLvl w:val="0"/>
    </w:pPr>
    <w:rPr>
      <w:rFonts w:ascii="DengXian" w:hAnsi="DengXian" w:eastAsia="宋体" w:cs="Times New Roman"/>
      <w:b/>
      <w:color w:val="000000"/>
      <w:kern w:val="2"/>
      <w:sz w:val="32"/>
      <w:szCs w:val="21"/>
      <w:lang w:val="en-US" w:eastAsia="zh-CN" w:bidi="ar-SA"/>
    </w:rPr>
  </w:style>
  <w:style w:type="paragraph" w:customStyle="1" w:styleId="26">
    <w:name w:val="二级标题"/>
    <w:basedOn w:val="1"/>
    <w:next w:val="1"/>
    <w:link w:val="27"/>
    <w:qFormat/>
    <w:uiPriority w:val="0"/>
    <w:pPr>
      <w:numPr>
        <w:ilvl w:val="0"/>
        <w:numId w:val="4"/>
      </w:numPr>
    </w:pPr>
    <w:rPr>
      <w:rFonts w:asciiTheme="majorHAnsi" w:hAnsiTheme="majorHAnsi" w:eastAsiaTheme="majorEastAsia"/>
      <w:b/>
      <w:sz w:val="30"/>
      <w:szCs w:val="30"/>
    </w:rPr>
  </w:style>
  <w:style w:type="character" w:customStyle="1" w:styleId="27">
    <w:name w:val="二级标题 字符"/>
    <w:link w:val="26"/>
    <w:qFormat/>
    <w:uiPriority w:val="0"/>
    <w:rPr>
      <w:rFonts w:asciiTheme="majorHAnsi" w:hAnsiTheme="majorHAnsi" w:eastAsiaTheme="majorEastAsia"/>
      <w:b/>
      <w:sz w:val="30"/>
      <w:szCs w:val="30"/>
    </w:rPr>
  </w:style>
  <w:style w:type="paragraph" w:customStyle="1" w:styleId="28">
    <w:name w:val="三级标题"/>
    <w:basedOn w:val="26"/>
    <w:next w:val="1"/>
    <w:link w:val="29"/>
    <w:qFormat/>
    <w:uiPriority w:val="0"/>
    <w:pPr>
      <w:ind w:left="992" w:hanging="992"/>
      <w:outlineLvl w:val="2"/>
    </w:pPr>
    <w:rPr>
      <w:rFonts w:ascii="宋体" w:hAnsi="宋体"/>
      <w:sz w:val="28"/>
    </w:rPr>
  </w:style>
  <w:style w:type="character" w:customStyle="1" w:styleId="29">
    <w:name w:val="三级标题 字符"/>
    <w:link w:val="28"/>
    <w:qFormat/>
    <w:uiPriority w:val="0"/>
    <w:rPr>
      <w:rFonts w:ascii="宋体" w:hAnsi="宋体" w:eastAsiaTheme="majorEastAsia"/>
      <w:b/>
      <w:sz w:val="28"/>
      <w:szCs w:val="30"/>
    </w:rPr>
  </w:style>
  <w:style w:type="paragraph" w:customStyle="1" w:styleId="30">
    <w:name w:val="四级标题"/>
    <w:basedOn w:val="28"/>
    <w:next w:val="1"/>
    <w:link w:val="35"/>
    <w:qFormat/>
    <w:uiPriority w:val="0"/>
    <w:pPr>
      <w:numPr>
        <w:ilvl w:val="3"/>
        <w:numId w:val="5"/>
      </w:numPr>
      <w:outlineLvl w:val="3"/>
    </w:pPr>
    <w:rPr>
      <w:b w:val="0"/>
      <w:sz w:val="24"/>
    </w:rPr>
  </w:style>
  <w:style w:type="character" w:customStyle="1" w:styleId="31">
    <w:name w:val="标题 Char"/>
    <w:basedOn w:val="19"/>
    <w:qFormat/>
    <w:uiPriority w:val="10"/>
    <w:rPr>
      <w:rFonts w:eastAsia="宋体" w:asciiTheme="majorHAnsi" w:hAnsiTheme="majorHAnsi" w:cstheme="majorBidi"/>
      <w:b/>
      <w:bCs/>
      <w:sz w:val="32"/>
      <w:szCs w:val="32"/>
    </w:rPr>
  </w:style>
  <w:style w:type="character" w:customStyle="1" w:styleId="32">
    <w:name w:val="标题 字符"/>
    <w:link w:val="18"/>
    <w:qFormat/>
    <w:uiPriority w:val="0"/>
    <w:rPr>
      <w:rFonts w:ascii="等线 Light" w:hAnsi="等线 Light"/>
      <w:b/>
      <w:bCs/>
      <w:sz w:val="32"/>
      <w:szCs w:val="32"/>
    </w:rPr>
  </w:style>
  <w:style w:type="character" w:customStyle="1" w:styleId="33">
    <w:name w:val="标题 1 字符"/>
    <w:basedOn w:val="19"/>
    <w:link w:val="2"/>
    <w:qFormat/>
    <w:uiPriority w:val="9"/>
    <w:rPr>
      <w:rFonts w:cs="Times New Roman" w:asciiTheme="minorHAnsi" w:hAnsiTheme="minorHAnsi" w:eastAsiaTheme="minorEastAsia"/>
      <w:b/>
      <w:bCs/>
      <w:kern w:val="44"/>
      <w:sz w:val="32"/>
      <w:szCs w:val="44"/>
    </w:rPr>
  </w:style>
  <w:style w:type="paragraph" w:customStyle="1" w:styleId="34">
    <w:name w:val="TOC 标题1"/>
    <w:basedOn w:val="2"/>
    <w:next w:val="1"/>
    <w:unhideWhenUsed/>
    <w:qFormat/>
    <w:uiPriority w:val="39"/>
    <w:pPr>
      <w:widowControl/>
      <w:spacing w:before="480" w:after="0" w:line="276" w:lineRule="auto"/>
      <w:jc w:val="left"/>
      <w:outlineLvl w:val="9"/>
    </w:pPr>
    <w:rPr>
      <w:rFonts w:ascii="等线 Light" w:hAnsi="等线 Light" w:eastAsia="等线 Light"/>
      <w:color w:val="2F5496"/>
      <w:kern w:val="0"/>
      <w:sz w:val="28"/>
      <w:szCs w:val="28"/>
    </w:rPr>
  </w:style>
  <w:style w:type="character" w:customStyle="1" w:styleId="35">
    <w:name w:val="四级标题 字符"/>
    <w:link w:val="30"/>
    <w:qFormat/>
    <w:uiPriority w:val="0"/>
    <w:rPr>
      <w:rFonts w:ascii="宋体" w:hAnsi="宋体" w:cs="Times New Roman" w:eastAsiaTheme="majorEastAsia"/>
      <w:color w:val="000000"/>
      <w:sz w:val="24"/>
    </w:rPr>
  </w:style>
  <w:style w:type="character" w:customStyle="1" w:styleId="36">
    <w:name w:val="批注框文本 字符"/>
    <w:basedOn w:val="19"/>
    <w:link w:val="12"/>
    <w:semiHidden/>
    <w:qFormat/>
    <w:uiPriority w:val="99"/>
    <w:rPr>
      <w:rFonts w:ascii="Times New Roman" w:hAnsi="Times New Roman" w:eastAsia="宋体" w:cs="Times New Roman"/>
      <w:sz w:val="18"/>
      <w:szCs w:val="18"/>
    </w:rPr>
  </w:style>
  <w:style w:type="character" w:customStyle="1" w:styleId="37">
    <w:name w:val="标题 2 字符"/>
    <w:basedOn w:val="19"/>
    <w:link w:val="3"/>
    <w:qFormat/>
    <w:uiPriority w:val="9"/>
    <w:rPr>
      <w:rFonts w:asciiTheme="majorHAnsi" w:hAnsiTheme="majorHAnsi" w:eastAsiaTheme="majorEastAsia" w:cstheme="majorBidi"/>
      <w:b/>
      <w:bCs/>
      <w:sz w:val="30"/>
      <w:szCs w:val="32"/>
    </w:rPr>
  </w:style>
  <w:style w:type="paragraph" w:styleId="38">
    <w:name w:val="List Paragraph"/>
    <w:basedOn w:val="1"/>
    <w:qFormat/>
    <w:uiPriority w:val="34"/>
    <w:pPr>
      <w:ind w:firstLine="420" w:firstLineChars="200"/>
    </w:pPr>
  </w:style>
  <w:style w:type="character" w:customStyle="1" w:styleId="39">
    <w:name w:val="一级标题 字符"/>
    <w:basedOn w:val="19"/>
    <w:link w:val="25"/>
    <w:qFormat/>
    <w:uiPriority w:val="0"/>
    <w:rPr>
      <w:rFonts w:ascii="DengXian" w:hAnsi="DengXian" w:eastAsia="宋体" w:cs="Times New Roman"/>
      <w:b/>
      <w:color w:val="000000"/>
      <w:sz w:val="32"/>
    </w:rPr>
  </w:style>
  <w:style w:type="paragraph" w:customStyle="1" w:styleId="40">
    <w:name w:val="样式1"/>
    <w:basedOn w:val="1"/>
    <w:qFormat/>
    <w:uiPriority w:val="0"/>
    <w:pPr>
      <w:widowControl/>
      <w:ind w:left="1276" w:hanging="1276"/>
      <w:jc w:val="left"/>
      <w:outlineLvl w:val="3"/>
    </w:pPr>
    <w:rPr>
      <w:rFonts w:ascii="宋体" w:hAnsi="宋体" w:eastAsia="宋体"/>
      <w:b/>
      <w:color w:val="000000" w:themeColor="text1"/>
      <w:sz w:val="24"/>
      <w:szCs w:val="22"/>
      <w14:textFill>
        <w14:solidFill>
          <w14:schemeClr w14:val="tx1"/>
        </w14:solidFill>
      </w14:textFill>
    </w:rPr>
  </w:style>
  <w:style w:type="character" w:customStyle="1" w:styleId="41">
    <w:name w:val="标题 3 字符"/>
    <w:basedOn w:val="19"/>
    <w:link w:val="4"/>
    <w:semiHidden/>
    <w:qFormat/>
    <w:uiPriority w:val="9"/>
    <w:rPr>
      <w:rFonts w:asciiTheme="minorHAnsi" w:hAnsiTheme="minorHAnsi" w:eastAsiaTheme="minorEastAsia"/>
      <w:b/>
      <w:bCs/>
      <w:sz w:val="28"/>
      <w:szCs w:val="32"/>
    </w:rPr>
  </w:style>
  <w:style w:type="table" w:customStyle="1" w:styleId="42">
    <w:name w:val="网格型1"/>
    <w:basedOn w:val="2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67EA72-B79A-784F-80C0-A9423525C8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958</Words>
  <Characters>5462</Characters>
  <Lines>45</Lines>
  <Paragraphs>12</Paragraphs>
  <TotalTime>0</TotalTime>
  <ScaleCrop>false</ScaleCrop>
  <LinksUpToDate>false</LinksUpToDate>
  <CharactersWithSpaces>6408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2018-06-05T16:01:00Z</dcterms:created>
  <dc:creator>China</dc:creator>
  <cp:lastModifiedBy>User</cp:lastModifiedBy>
  <dcterms:modified xsi:type="dcterms:W3CDTF">2018-06-26T16:53:43Z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