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A0" w:rsidRDefault="00CD56A0">
      <w:pPr>
        <w:jc w:val="left"/>
        <w:rPr>
          <w:b/>
        </w:rPr>
      </w:pPr>
    </w:p>
    <w:p w:rsidR="00CD56A0" w:rsidRDefault="00CD56A0">
      <w:pPr>
        <w:jc w:val="left"/>
        <w:rPr>
          <w:b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sz w:val="52"/>
          <w:szCs w:val="52"/>
        </w:rPr>
      </w:pPr>
    </w:p>
    <w:p w:rsidR="00CD56A0" w:rsidRDefault="00CD56A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CD56A0" w:rsidRDefault="00CD56A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CD56A0" w:rsidRDefault="00CD56A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CD56A0" w:rsidRDefault="00CD56A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CD56A0" w:rsidRDefault="00CD56A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CD56A0" w:rsidRDefault="00180E6E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“问酒”</w:t>
      </w:r>
    </w:p>
    <w:p w:rsidR="00CD56A0" w:rsidRDefault="00180E6E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——基于</w:t>
      </w:r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安卓端开发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的一款关于酒类图像识别查询的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APP</w:t>
      </w:r>
    </w:p>
    <w:p w:rsidR="00CD56A0" w:rsidRDefault="00CD56A0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CD56A0" w:rsidRDefault="00907A8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个人测试报告</w:t>
      </w:r>
    </w:p>
    <w:p w:rsidR="00CD56A0" w:rsidRDefault="00CD56A0">
      <w:pPr>
        <w:rPr>
          <w:rFonts w:ascii="黑体" w:eastAsia="黑体" w:hAnsi="黑体"/>
          <w:sz w:val="32"/>
          <w:szCs w:val="32"/>
        </w:rPr>
      </w:pPr>
    </w:p>
    <w:p w:rsidR="00CD56A0" w:rsidRDefault="00CD56A0">
      <w:pPr>
        <w:rPr>
          <w:rFonts w:ascii="黑体" w:eastAsia="黑体" w:hAnsi="黑体"/>
          <w:sz w:val="32"/>
          <w:szCs w:val="32"/>
        </w:rPr>
      </w:pPr>
    </w:p>
    <w:p w:rsidR="00CD56A0" w:rsidRDefault="00CD56A0">
      <w:pPr>
        <w:rPr>
          <w:rFonts w:ascii="黑体" w:eastAsia="黑体" w:hAnsi="黑体"/>
          <w:sz w:val="32"/>
          <w:szCs w:val="32"/>
        </w:rPr>
      </w:pPr>
    </w:p>
    <w:p w:rsidR="00CD56A0" w:rsidRDefault="00CD56A0">
      <w:pPr>
        <w:rPr>
          <w:rFonts w:ascii="黑体" w:eastAsia="黑体" w:hAnsi="黑体"/>
          <w:sz w:val="32"/>
          <w:szCs w:val="32"/>
        </w:rPr>
      </w:pPr>
    </w:p>
    <w:p w:rsidR="00CD56A0" w:rsidRDefault="00CD56A0">
      <w:pPr>
        <w:rPr>
          <w:rFonts w:ascii="黑体" w:eastAsia="黑体" w:hAnsi="黑体"/>
          <w:sz w:val="32"/>
          <w:szCs w:val="32"/>
        </w:rPr>
      </w:pPr>
    </w:p>
    <w:p w:rsidR="00CD56A0" w:rsidRDefault="00CD56A0">
      <w:pPr>
        <w:rPr>
          <w:rFonts w:ascii="黑体" w:eastAsia="黑体" w:hAnsi="黑体"/>
          <w:sz w:val="32"/>
          <w:szCs w:val="32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CD56A0">
        <w:tc>
          <w:tcPr>
            <w:tcW w:w="2552" w:type="dxa"/>
            <w:vMerge w:val="restart"/>
            <w:shd w:val="clear" w:color="auto" w:fill="auto"/>
          </w:tcPr>
          <w:p w:rsidR="00CD56A0" w:rsidRDefault="00180E6E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CD56A0" w:rsidRDefault="00180E6E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CD56A0" w:rsidRDefault="00180E6E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CD56A0" w:rsidRDefault="00180E6E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CD56A0" w:rsidRDefault="00180E6E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CD56A0" w:rsidRDefault="00180E6E"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 w:rsidR="00CD56A0">
        <w:tc>
          <w:tcPr>
            <w:tcW w:w="2552" w:type="dxa"/>
            <w:vMerge/>
            <w:shd w:val="clear" w:color="auto" w:fill="auto"/>
          </w:tcPr>
          <w:p w:rsidR="00CD56A0" w:rsidRDefault="00CD56A0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CD56A0" w:rsidRDefault="00180E6E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CD56A0" w:rsidRDefault="00180E6E"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CD56A0">
        <w:tc>
          <w:tcPr>
            <w:tcW w:w="2552" w:type="dxa"/>
            <w:vMerge/>
            <w:shd w:val="clear" w:color="auto" w:fill="auto"/>
          </w:tcPr>
          <w:p w:rsidR="00CD56A0" w:rsidRDefault="00CD56A0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CD56A0" w:rsidRDefault="00180E6E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CD56A0" w:rsidRDefault="00180E6E" w:rsidP="00907A80">
            <w:pPr>
              <w:ind w:firstLine="420"/>
            </w:pPr>
            <w:r>
              <w:rPr>
                <w:rFonts w:hint="eastAsia"/>
              </w:rPr>
              <w:t>蔡峰</w:t>
            </w:r>
          </w:p>
        </w:tc>
      </w:tr>
      <w:tr w:rsidR="00CD56A0">
        <w:tc>
          <w:tcPr>
            <w:tcW w:w="2552" w:type="dxa"/>
            <w:vMerge/>
            <w:shd w:val="clear" w:color="auto" w:fill="auto"/>
          </w:tcPr>
          <w:p w:rsidR="00CD56A0" w:rsidRDefault="00CD56A0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CD56A0" w:rsidRDefault="00180E6E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CD56A0" w:rsidRDefault="00180E6E"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CD56A0" w:rsidRDefault="00CD56A0">
      <w:pPr>
        <w:rPr>
          <w:rFonts w:ascii="黑体" w:eastAsia="黑体" w:hAnsi="黑体"/>
          <w:sz w:val="32"/>
          <w:szCs w:val="32"/>
        </w:rPr>
        <w:sectPr w:rsidR="00CD56A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180E6E">
      <w:pPr>
        <w:rPr>
          <w:b/>
          <w:bCs/>
          <w:sz w:val="44"/>
          <w:szCs w:val="44"/>
        </w:rPr>
      </w:pPr>
      <w:bookmarkStart w:id="0" w:name="_Toc12861"/>
      <w:bookmarkStart w:id="1" w:name="_Toc466742046"/>
      <w:bookmarkStart w:id="2" w:name="_Toc495856382"/>
      <w:bookmarkStart w:id="3" w:name="_Toc27132"/>
      <w:bookmarkStart w:id="4" w:name="_Toc496460827"/>
      <w:bookmarkStart w:id="5" w:name="_Toc446076693"/>
      <w:bookmarkStart w:id="6" w:name="_Toc447553497"/>
      <w:bookmarkStart w:id="7" w:name="_Toc60"/>
      <w:bookmarkStart w:id="8" w:name="_Toc497383793"/>
      <w:bookmarkStart w:id="9" w:name="_Toc466020645"/>
      <w:r>
        <w:rPr>
          <w:rFonts w:hint="eastAsia"/>
          <w:b/>
          <w:bCs/>
          <w:sz w:val="44"/>
          <w:szCs w:val="44"/>
        </w:rPr>
        <w:t>版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本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645"/>
      </w:tblGrid>
      <w:tr w:rsidR="00CD56A0">
        <w:trPr>
          <w:trHeight w:val="308"/>
        </w:trPr>
        <w:tc>
          <w:tcPr>
            <w:tcW w:w="1269" w:type="dxa"/>
            <w:shd w:val="clear" w:color="auto" w:fill="B4C6E7"/>
            <w:vAlign w:val="center"/>
          </w:tcPr>
          <w:p w:rsidR="00CD56A0" w:rsidRDefault="00180E6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 w:rsidR="00CD56A0" w:rsidRDefault="00180E6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 w:rsidR="00CD56A0" w:rsidRDefault="00180E6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 w:rsidR="00CD56A0" w:rsidRDefault="00180E6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 w:rsidR="00CD56A0" w:rsidRDefault="00180E6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CD56A0">
        <w:trPr>
          <w:trHeight w:val="90"/>
        </w:trPr>
        <w:tc>
          <w:tcPr>
            <w:tcW w:w="1269" w:type="dxa"/>
          </w:tcPr>
          <w:p w:rsidR="00CD56A0" w:rsidRDefault="00180E6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:rsidR="00CD56A0" w:rsidRDefault="00907A8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蔡峰</w:t>
            </w:r>
          </w:p>
        </w:tc>
        <w:tc>
          <w:tcPr>
            <w:tcW w:w="1930" w:type="dxa"/>
          </w:tcPr>
          <w:p w:rsidR="00CD56A0" w:rsidRDefault="00CD56A0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CD56A0" w:rsidRDefault="00180E6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 w:rsidR="00907A80">
              <w:rPr>
                <w:rFonts w:ascii="宋体" w:hAnsi="宋体"/>
              </w:rPr>
              <w:t>0</w:t>
            </w:r>
            <w:r w:rsidR="00907A80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/</w:t>
            </w:r>
            <w:r w:rsidR="00907A80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-2018/</w:t>
            </w:r>
            <w:r w:rsidR="00907A80">
              <w:rPr>
                <w:rFonts w:ascii="宋体" w:hAnsi="宋体"/>
              </w:rPr>
              <w:t>0</w:t>
            </w:r>
            <w:r w:rsidR="00907A80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/</w:t>
            </w:r>
            <w:r w:rsidR="00907A80">
              <w:rPr>
                <w:rFonts w:ascii="宋体" w:hAnsi="宋体" w:hint="eastAsia"/>
              </w:rPr>
              <w:t>4</w:t>
            </w:r>
          </w:p>
        </w:tc>
        <w:tc>
          <w:tcPr>
            <w:tcW w:w="2645" w:type="dxa"/>
          </w:tcPr>
          <w:p w:rsidR="00CD56A0" w:rsidRDefault="00180E6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起草</w:t>
            </w:r>
          </w:p>
        </w:tc>
      </w:tr>
    </w:tbl>
    <w:p w:rsidR="00CD56A0" w:rsidRDefault="00CD56A0">
      <w:pPr>
        <w:jc w:val="left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jc w:val="center"/>
        <w:rPr>
          <w:rFonts w:ascii="宋体" w:hAnsi="宋体"/>
        </w:rPr>
      </w:pPr>
    </w:p>
    <w:p w:rsidR="00CD56A0" w:rsidRDefault="00CD56A0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CD56A0" w:rsidRDefault="00CD56A0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CD56A0" w:rsidRDefault="00CD56A0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CD56A0" w:rsidRDefault="00CD56A0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CD56A0" w:rsidRDefault="00CD56A0">
      <w:pPr>
        <w:ind w:firstLine="420"/>
        <w:rPr>
          <w:rFonts w:ascii="宋体" w:hAnsi="宋体"/>
        </w:rPr>
      </w:pPr>
    </w:p>
    <w:p w:rsidR="00CD56A0" w:rsidRDefault="00CD56A0">
      <w:pPr>
        <w:widowControl/>
        <w:shd w:val="clear" w:color="auto" w:fill="FFFFFF"/>
        <w:spacing w:after="180" w:line="288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  <w:lang w:bidi="ar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CD56A0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CD56A0" w:rsidRDefault="00180E6E">
      <w:pPr>
        <w:pStyle w:val="10"/>
        <w:tabs>
          <w:tab w:val="right" w:leader="dot" w:pos="8306"/>
        </w:tabs>
        <w:rPr>
          <w:rFonts w:ascii="Calibri Light" w:hAnsi="Calibri Light"/>
          <w:spacing w:val="15"/>
          <w:sz w:val="36"/>
          <w:szCs w:val="36"/>
        </w:rPr>
      </w:pPr>
      <w:r>
        <w:rPr>
          <w:rFonts w:ascii="Calibri Light" w:hAnsi="Calibri Light" w:hint="eastAsia"/>
          <w:spacing w:val="15"/>
          <w:sz w:val="36"/>
          <w:szCs w:val="36"/>
        </w:rPr>
        <w:lastRenderedPageBreak/>
        <w:t>目录</w:t>
      </w:r>
    </w:p>
    <w:p w:rsidR="00CD56A0" w:rsidRDefault="00180E6E">
      <w:pPr>
        <w:pStyle w:val="10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sz w:val="21"/>
          <w:szCs w:val="24"/>
        </w:rPr>
      </w:pPr>
      <w:r>
        <w:rPr>
          <w:rFonts w:ascii="Calibri Light" w:hAnsi="Calibri Light" w:hint="eastAsia"/>
          <w:spacing w:val="15"/>
          <w:sz w:val="36"/>
          <w:szCs w:val="36"/>
        </w:rPr>
        <w:fldChar w:fldCharType="begin"/>
      </w:r>
      <w:r>
        <w:rPr>
          <w:rFonts w:ascii="Calibri Light" w:hAnsi="Calibri Light" w:hint="eastAsia"/>
          <w:spacing w:val="15"/>
          <w:sz w:val="36"/>
          <w:szCs w:val="36"/>
        </w:rPr>
        <w:instrText xml:space="preserve">TOC \o "1-3" \h \u </w:instrText>
      </w:r>
      <w:r>
        <w:rPr>
          <w:rFonts w:ascii="Calibri Light" w:hAnsi="Calibri Light" w:hint="eastAsia"/>
          <w:spacing w:val="15"/>
          <w:sz w:val="36"/>
          <w:szCs w:val="36"/>
        </w:rPr>
        <w:fldChar w:fldCharType="separate"/>
      </w:r>
      <w:hyperlink w:anchor="_Toc513378656" w:history="1">
        <w:r>
          <w:rPr>
            <w:rStyle w:val="ab"/>
            <w:rFonts w:ascii="宋体" w:eastAsia="宋体" w:hAnsi="宋体" w:cs="宋体"/>
          </w:rPr>
          <w:t>1</w:t>
        </w:r>
        <w:r>
          <w:rPr>
            <w:rStyle w:val="ab"/>
          </w:rPr>
          <w:t xml:space="preserve"> 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_Toc513378656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D56A0" w:rsidRDefault="00180E6E">
      <w:pPr>
        <w:pStyle w:val="20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57" w:history="1">
        <w:r>
          <w:rPr>
            <w:rStyle w:val="ab"/>
            <w:rFonts w:ascii="宋体" w:eastAsia="宋体" w:hAnsi="宋体" w:cs="宋体"/>
          </w:rPr>
          <w:t>1.1</w:t>
        </w:r>
        <w:r>
          <w:rPr>
            <w:rStyle w:val="ab"/>
          </w:rPr>
          <w:t xml:space="preserve"> </w:t>
        </w:r>
        <w:r>
          <w:rPr>
            <w:rStyle w:val="ab"/>
          </w:rPr>
          <w:t>编写的目的</w:t>
        </w:r>
        <w:r>
          <w:tab/>
        </w:r>
        <w:r>
          <w:fldChar w:fldCharType="begin"/>
        </w:r>
        <w:r>
          <w:instrText xml:space="preserve"> PAGEREF _Toc513378657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D56A0" w:rsidRDefault="00180E6E">
      <w:pPr>
        <w:pStyle w:val="20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58" w:history="1">
        <w:r>
          <w:rPr>
            <w:rStyle w:val="ab"/>
            <w:rFonts w:ascii="宋体" w:eastAsia="宋体" w:hAnsi="宋体" w:cs="宋体"/>
          </w:rPr>
          <w:t>1.2</w:t>
        </w:r>
        <w:r>
          <w:rPr>
            <w:rStyle w:val="ab"/>
          </w:rPr>
          <w:t xml:space="preserve"> </w:t>
        </w:r>
        <w:r>
          <w:rPr>
            <w:rStyle w:val="ab"/>
          </w:rPr>
          <w:t>背景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513378658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59" w:history="1">
        <w:r>
          <w:rPr>
            <w:rStyle w:val="ab"/>
          </w:rPr>
          <w:t>1.1.1.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待测试系统名称</w:t>
        </w:r>
        <w:r>
          <w:tab/>
        </w:r>
        <w:r>
          <w:fldChar w:fldCharType="begin"/>
        </w:r>
        <w:r>
          <w:instrText xml:space="preserve"> PAGEREF _Toc513378659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60" w:history="1">
        <w:r>
          <w:rPr>
            <w:rStyle w:val="ab"/>
          </w:rPr>
          <w:t>1.1.2.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用户代表</w:t>
        </w:r>
        <w:r>
          <w:tab/>
        </w:r>
        <w:r>
          <w:fldChar w:fldCharType="begin"/>
        </w:r>
        <w:r>
          <w:instrText xml:space="preserve"> PAGEREF _Toc513378660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61" w:history="1">
        <w:r>
          <w:rPr>
            <w:rStyle w:val="ab"/>
          </w:rPr>
          <w:t>1.1.4.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测试人员</w:t>
        </w:r>
        <w:r>
          <w:tab/>
        </w:r>
        <w:r>
          <w:fldChar w:fldCharType="begin"/>
        </w:r>
        <w:r>
          <w:instrText xml:space="preserve"> PAGEREF _Toc513378661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62" w:history="1">
        <w:r>
          <w:rPr>
            <w:rStyle w:val="ab"/>
          </w:rPr>
          <w:t>1.1.5.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前序任务</w:t>
        </w:r>
        <w:r>
          <w:tab/>
        </w:r>
        <w:r>
          <w:fldChar w:fldCharType="begin"/>
        </w:r>
        <w:r>
          <w:instrText xml:space="preserve"> PAGEREF _Toc513378662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63" w:history="1">
        <w:r>
          <w:rPr>
            <w:rStyle w:val="ab"/>
          </w:rPr>
          <w:t>1.2.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定义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Toc513378663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64" w:history="1">
        <w:r>
          <w:rPr>
            <w:rStyle w:val="ab"/>
          </w:rPr>
          <w:t>1.2.1.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范围描述</w:t>
        </w:r>
        <w:r>
          <w:tab/>
        </w:r>
        <w:r>
          <w:fldChar w:fldCharType="begin"/>
        </w:r>
        <w:r>
          <w:instrText xml:space="preserve"> PAGEREF _Toc513378664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65" w:history="1">
        <w:r>
          <w:rPr>
            <w:rStyle w:val="ab"/>
          </w:rPr>
          <w:t>1.3.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参考资料</w:t>
        </w:r>
        <w:r>
          <w:tab/>
        </w:r>
        <w:r>
          <w:fldChar w:fldCharType="begin"/>
        </w:r>
        <w:r>
          <w:instrText xml:space="preserve"> PAGEREF _Toc513378665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D56A0" w:rsidRDefault="00180E6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/>
          <w:b w:val="0"/>
          <w:bCs w:val="0"/>
          <w:caps w:val="0"/>
          <w:sz w:val="21"/>
          <w:szCs w:val="24"/>
        </w:rPr>
      </w:pPr>
      <w:hyperlink w:anchor="_Toc513378666" w:history="1">
        <w:r>
          <w:rPr>
            <w:rStyle w:val="ab"/>
          </w:rPr>
          <w:t>2.</w:t>
        </w:r>
        <w:r>
          <w:rPr>
            <w:rFonts w:asciiTheme="minorHAnsi" w:eastAsiaTheme="minorEastAsia"/>
            <w:b w:val="0"/>
            <w:bCs w:val="0"/>
            <w:caps w:val="0"/>
            <w:sz w:val="21"/>
            <w:szCs w:val="24"/>
          </w:rPr>
          <w:tab/>
        </w:r>
        <w:r>
          <w:rPr>
            <w:rStyle w:val="ab"/>
          </w:rPr>
          <w:t>计划</w:t>
        </w:r>
        <w:r>
          <w:tab/>
        </w:r>
        <w:r>
          <w:fldChar w:fldCharType="begin"/>
        </w:r>
        <w:r>
          <w:instrText xml:space="preserve"> PAGEREF _Toc513378666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67" w:history="1">
        <w:r>
          <w:rPr>
            <w:rStyle w:val="ab"/>
          </w:rPr>
          <w:t>2.1.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软件说明</w:t>
        </w:r>
        <w:r>
          <w:tab/>
        </w:r>
        <w:r>
          <w:fldChar w:fldCharType="begin"/>
        </w:r>
        <w:r>
          <w:instrText xml:space="preserve"> PAGEREF _Toc513378667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68" w:history="1">
        <w:r>
          <w:rPr>
            <w:rStyle w:val="ab"/>
          </w:rPr>
          <w:t>2.1.1.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质量指标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_Toc513378668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69" w:history="1">
        <w:r>
          <w:rPr>
            <w:rStyle w:val="ab"/>
          </w:rPr>
          <w:t>2.2.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测试内容</w:t>
        </w:r>
        <w:r>
          <w:tab/>
        </w:r>
        <w:r>
          <w:fldChar w:fldCharType="begin"/>
        </w:r>
        <w:r>
          <w:instrText xml:space="preserve"> PAGEREF _Toc513378669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70" w:history="1">
        <w:r>
          <w:rPr>
            <w:rStyle w:val="ab"/>
          </w:rPr>
          <w:t>2.3.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工作分解结构</w:t>
        </w:r>
        <w:r>
          <w:rPr>
            <w:rStyle w:val="ab"/>
          </w:rPr>
          <w:t>WBS</w:t>
        </w:r>
        <w:r>
          <w:tab/>
        </w:r>
        <w:r>
          <w:fldChar w:fldCharType="begin"/>
        </w:r>
        <w:r>
          <w:instrText xml:space="preserve"> PAGEREF _Toc513378670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71" w:history="1">
        <w:r>
          <w:rPr>
            <w:rStyle w:val="ab"/>
          </w:rPr>
          <w:t>2.4.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单元测试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_Toc513378671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72" w:history="1">
        <w:r>
          <w:rPr>
            <w:rStyle w:val="ab"/>
          </w:rPr>
          <w:t>2.4.1.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进度安排</w:t>
        </w:r>
        <w:r>
          <w:tab/>
        </w:r>
        <w:r>
          <w:fldChar w:fldCharType="begin"/>
        </w:r>
        <w:r>
          <w:instrText xml:space="preserve"> PAGEREF _Toc513378672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73" w:history="1">
        <w:r>
          <w:rPr>
            <w:rStyle w:val="ab"/>
          </w:rPr>
          <w:t>2.4.2.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条件</w:t>
        </w:r>
        <w:r>
          <w:tab/>
        </w:r>
        <w:r>
          <w:fldChar w:fldCharType="begin"/>
        </w:r>
        <w:r>
          <w:instrText xml:space="preserve"> PAGEREF _Toc513378673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74" w:history="1">
        <w:r>
          <w:rPr>
            <w:rStyle w:val="ab"/>
          </w:rPr>
          <w:t>2.4.3.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测试资料</w:t>
        </w:r>
        <w:r>
          <w:tab/>
        </w:r>
        <w:r>
          <w:fldChar w:fldCharType="begin"/>
        </w:r>
        <w:r>
          <w:instrText xml:space="preserve"> PAGEREF _Toc513378674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75" w:history="1">
        <w:r>
          <w:rPr>
            <w:rStyle w:val="ab"/>
          </w:rPr>
          <w:t>2.4.4.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测试培训</w:t>
        </w:r>
        <w:r>
          <w:tab/>
        </w:r>
        <w:r>
          <w:fldChar w:fldCharType="begin"/>
        </w:r>
        <w:r>
          <w:instrText xml:space="preserve"> PAGEREF _Toc513378675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76" w:history="1">
        <w:r>
          <w:rPr>
            <w:rStyle w:val="ab"/>
          </w:rPr>
          <w:t>3.2.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非功能性测试</w:t>
        </w:r>
        <w:r>
          <w:tab/>
        </w:r>
        <w:r>
          <w:fldChar w:fldCharType="begin"/>
        </w:r>
        <w:r>
          <w:instrText xml:space="preserve"> PAGEREF _Toc513378676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77" w:history="1">
        <w:r>
          <w:rPr>
            <w:rStyle w:val="ab"/>
          </w:rPr>
          <w:t>3.2.1.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性能测试</w:t>
        </w:r>
        <w:r>
          <w:tab/>
        </w:r>
        <w:r>
          <w:fldChar w:fldCharType="begin"/>
        </w:r>
        <w:r>
          <w:instrText xml:space="preserve"> PAGEREF _Toc513378677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78" w:history="1">
        <w:r>
          <w:rPr>
            <w:rStyle w:val="ab"/>
          </w:rPr>
          <w:t>3.2.2.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系统可用性测试</w:t>
        </w:r>
        <w:r>
          <w:tab/>
        </w:r>
        <w:r>
          <w:fldChar w:fldCharType="begin"/>
        </w:r>
        <w:r>
          <w:instrText xml:space="preserve"> PAGEREF _Toc513378678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D56A0" w:rsidRDefault="00180E6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hyperlink w:anchor="_Toc513378679" w:history="1">
        <w:r>
          <w:rPr>
            <w:rStyle w:val="ab"/>
          </w:rPr>
          <w:t>3.2.3.</w:t>
        </w:r>
        <w:r>
          <w:rPr>
            <w:rFonts w:asciiTheme="minorHAnsi" w:eastAsiaTheme="minorEastAsia"/>
            <w:i w:val="0"/>
            <w:iCs w:val="0"/>
            <w:sz w:val="21"/>
            <w:szCs w:val="24"/>
          </w:rPr>
          <w:tab/>
        </w:r>
        <w:r>
          <w:rPr>
            <w:rStyle w:val="ab"/>
          </w:rPr>
          <w:t>应急需求测试</w:t>
        </w:r>
        <w:r>
          <w:tab/>
        </w:r>
        <w:r>
          <w:fldChar w:fldCharType="begin"/>
        </w:r>
        <w:r>
          <w:instrText xml:space="preserve"> PAGEREF _Toc513378679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80" w:history="1">
        <w:r>
          <w:rPr>
            <w:rStyle w:val="ab"/>
          </w:rPr>
          <w:t>4.1.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范围</w:t>
        </w:r>
        <w:r>
          <w:tab/>
        </w:r>
        <w:r>
          <w:fldChar w:fldCharType="begin"/>
        </w:r>
        <w:r>
          <w:instrText xml:space="preserve"> PAGEREF _Toc513378680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81" w:history="1">
        <w:r>
          <w:rPr>
            <w:rStyle w:val="ab"/>
          </w:rPr>
          <w:t>4.2.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数据整理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Toc513378681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D56A0" w:rsidRDefault="00180E6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hyperlink w:anchor="_Toc513378682" w:history="1">
        <w:r>
          <w:rPr>
            <w:rStyle w:val="ab"/>
          </w:rPr>
          <w:t>4.3.</w:t>
        </w:r>
        <w:r>
          <w:rPr>
            <w:rFonts w:asciiTheme="minorHAnsi" w:eastAsiaTheme="minorEastAsia"/>
            <w:smallCaps w:val="0"/>
            <w:sz w:val="21"/>
            <w:szCs w:val="24"/>
          </w:rPr>
          <w:tab/>
        </w:r>
        <w:r>
          <w:rPr>
            <w:rStyle w:val="ab"/>
          </w:rPr>
          <w:t>尺度</w:t>
        </w:r>
        <w:r>
          <w:tab/>
        </w:r>
        <w:r>
          <w:fldChar w:fldCharType="begin"/>
        </w:r>
        <w:r>
          <w:instrText xml:space="preserve"> PAGEREF _Toc513378682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D56A0" w:rsidRDefault="00180E6E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</w:pPr>
      <w:r>
        <w:rPr>
          <w:rFonts w:ascii="Calibri Light" w:hAnsi="Calibri Light" w:hint="eastAsia"/>
          <w:spacing w:val="15"/>
          <w:szCs w:val="36"/>
        </w:rPr>
        <w:fldChar w:fldCharType="end"/>
      </w:r>
      <w:r>
        <w:br w:type="page"/>
      </w:r>
      <w:bookmarkStart w:id="10" w:name="_Toc512083884"/>
      <w:bookmarkStart w:id="11" w:name="_Toc14055"/>
    </w:p>
    <w:p w:rsidR="00CD56A0" w:rsidRDefault="00180E6E">
      <w:pPr>
        <w:pStyle w:val="1"/>
      </w:pPr>
      <w:bookmarkStart w:id="12" w:name="_Toc513378656"/>
      <w:r>
        <w:rPr>
          <w:rFonts w:hint="eastAsia"/>
        </w:rPr>
        <w:lastRenderedPageBreak/>
        <w:t>引言</w:t>
      </w:r>
      <w:bookmarkEnd w:id="12"/>
    </w:p>
    <w:p w:rsidR="00CD56A0" w:rsidRDefault="00180E6E">
      <w:pPr>
        <w:pStyle w:val="2"/>
      </w:pPr>
      <w:bookmarkStart w:id="13" w:name="_Toc513378657"/>
      <w:bookmarkStart w:id="14" w:name="_Toc9368"/>
      <w:bookmarkEnd w:id="10"/>
      <w:bookmarkEnd w:id="11"/>
      <w:r>
        <w:rPr>
          <w:rFonts w:hint="eastAsia"/>
        </w:rPr>
        <w:t>编写的目的</w:t>
      </w:r>
      <w:bookmarkEnd w:id="13"/>
    </w:p>
    <w:p w:rsidR="00907A80" w:rsidRDefault="00907A80" w:rsidP="00907A80">
      <w:bookmarkStart w:id="15" w:name="_Toc512186720"/>
      <w:bookmarkStart w:id="16" w:name="_Toc512083885"/>
      <w:bookmarkEnd w:id="14"/>
      <w:r>
        <w:rPr>
          <w:rFonts w:hint="eastAsia"/>
        </w:rPr>
        <w:t>通过测试，发现数据库端、客户端的错误；</w:t>
      </w:r>
    </w:p>
    <w:p w:rsidR="00907A80" w:rsidRDefault="00907A80" w:rsidP="00907A80">
      <w:r>
        <w:rPr>
          <w:rFonts w:hint="eastAsia"/>
        </w:rPr>
        <w:t>验证软件是否满足软件需求和设计要求；</w:t>
      </w:r>
    </w:p>
    <w:p w:rsidR="00907A80" w:rsidRDefault="00907A80" w:rsidP="00907A80">
      <w:r>
        <w:rPr>
          <w:rFonts w:hint="eastAsia"/>
        </w:rPr>
        <w:t>检查软件对误操作的处理能力；</w:t>
      </w:r>
      <w:r>
        <w:rPr>
          <w:rFonts w:hint="eastAsia"/>
        </w:rPr>
        <w:t> </w:t>
      </w:r>
    </w:p>
    <w:p w:rsidR="00CD56A0" w:rsidRPr="00907A80" w:rsidRDefault="00907A80" w:rsidP="00907A80">
      <w:r>
        <w:rPr>
          <w:rFonts w:hint="eastAsia"/>
        </w:rPr>
        <w:t>为软件可靠性与安全性的评估提供依据。</w:t>
      </w:r>
    </w:p>
    <w:p w:rsidR="00CD56A0" w:rsidRDefault="00180E6E">
      <w:pPr>
        <w:pStyle w:val="2"/>
      </w:pPr>
      <w:bookmarkStart w:id="17" w:name="_Toc513378658"/>
      <w:bookmarkEnd w:id="15"/>
      <w:bookmarkEnd w:id="16"/>
      <w:r>
        <w:rPr>
          <w:rFonts w:hint="eastAsia"/>
        </w:rPr>
        <w:t>背景</w:t>
      </w:r>
      <w:bookmarkEnd w:id="17"/>
    </w:p>
    <w:p w:rsidR="00CD56A0" w:rsidRDefault="00180E6E">
      <w:pPr>
        <w:pStyle w:val="af"/>
        <w:widowControl/>
        <w:numPr>
          <w:ilvl w:val="2"/>
          <w:numId w:val="6"/>
        </w:numPr>
        <w:tabs>
          <w:tab w:val="clear" w:pos="0"/>
        </w:tabs>
        <w:jc w:val="left"/>
      </w:pPr>
      <w:bookmarkStart w:id="18" w:name="_Toc503727276"/>
      <w:bookmarkStart w:id="19" w:name="_Toc513378659"/>
      <w:r>
        <w:rPr>
          <w:rFonts w:hint="eastAsia"/>
        </w:rPr>
        <w:t>待</w:t>
      </w:r>
      <w:r>
        <w:t>测试系统名称</w:t>
      </w:r>
      <w:bookmarkEnd w:id="18"/>
      <w:bookmarkEnd w:id="19"/>
    </w:p>
    <w:p w:rsidR="00CD56A0" w:rsidRDefault="00180E6E">
      <w:r>
        <w:rPr>
          <w:rFonts w:hint="eastAsia"/>
        </w:rPr>
        <w:t>“问酒”——基于</w:t>
      </w:r>
      <w:proofErr w:type="gramStart"/>
      <w:r>
        <w:rPr>
          <w:rFonts w:hint="eastAsia"/>
        </w:rPr>
        <w:t>安卓端开发</w:t>
      </w:r>
      <w:proofErr w:type="gramEnd"/>
      <w:r>
        <w:rPr>
          <w:rFonts w:hint="eastAsia"/>
        </w:rPr>
        <w:t>的一款关于酒类图像识别查询的</w:t>
      </w:r>
      <w:r>
        <w:rPr>
          <w:rFonts w:hint="eastAsia"/>
        </w:rPr>
        <w:t>APP</w:t>
      </w:r>
    </w:p>
    <w:p w:rsidR="00CD56A0" w:rsidRDefault="00CD56A0"/>
    <w:p w:rsidR="00CD56A0" w:rsidRDefault="00180E6E">
      <w:pPr>
        <w:pStyle w:val="3"/>
        <w:numPr>
          <w:ilvl w:val="2"/>
          <w:numId w:val="6"/>
        </w:numPr>
        <w:jc w:val="left"/>
      </w:pPr>
      <w:bookmarkStart w:id="20" w:name="_Toc512083887"/>
      <w:bookmarkStart w:id="21" w:name="_Toc512186722"/>
      <w:r>
        <w:rPr>
          <w:rFonts w:hint="eastAsia"/>
        </w:rPr>
        <w:t xml:space="preserve">  </w:t>
      </w:r>
      <w:bookmarkStart w:id="22" w:name="_Toc513378660"/>
      <w:bookmarkEnd w:id="20"/>
      <w:bookmarkEnd w:id="21"/>
      <w:r>
        <w:rPr>
          <w:rFonts w:hint="eastAsia"/>
        </w:rPr>
        <w:t>用户代表</w:t>
      </w:r>
      <w:bookmarkEnd w:id="22"/>
    </w:p>
    <w:p w:rsidR="00CD56A0" w:rsidRDefault="00180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</w:rPr>
      </w:pPr>
      <w:r>
        <w:rPr>
          <w:rFonts w:ascii="宋体" w:cs="宋体" w:hint="eastAsia"/>
          <w:color w:val="000000"/>
          <w:kern w:val="0"/>
        </w:rPr>
        <w:t>下表说明了各个用户群的用户代表。</w:t>
      </w:r>
    </w:p>
    <w:tbl>
      <w:tblPr>
        <w:tblW w:w="8215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49"/>
        <w:gridCol w:w="931"/>
        <w:gridCol w:w="1194"/>
        <w:gridCol w:w="1518"/>
        <w:gridCol w:w="1417"/>
        <w:gridCol w:w="1872"/>
      </w:tblGrid>
      <w:tr w:rsidR="00CD56A0">
        <w:trPr>
          <w:trHeight w:val="313"/>
        </w:trPr>
        <w:tc>
          <w:tcPr>
            <w:tcW w:w="1283" w:type="dxa"/>
            <w:gridSpan w:val="2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用户类别</w:t>
            </w:r>
          </w:p>
        </w:tc>
        <w:tc>
          <w:tcPr>
            <w:tcW w:w="931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用户姓名</w:t>
            </w:r>
          </w:p>
        </w:tc>
        <w:tc>
          <w:tcPr>
            <w:tcW w:w="1194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当前身份</w:t>
            </w:r>
          </w:p>
        </w:tc>
        <w:tc>
          <w:tcPr>
            <w:tcW w:w="1518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用户简介</w:t>
            </w:r>
          </w:p>
        </w:tc>
        <w:tc>
          <w:tcPr>
            <w:tcW w:w="1417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选择原因</w:t>
            </w:r>
          </w:p>
        </w:tc>
        <w:tc>
          <w:tcPr>
            <w:tcW w:w="1872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责任及义务</w:t>
            </w:r>
          </w:p>
        </w:tc>
      </w:tr>
      <w:tr w:rsidR="00CD56A0">
        <w:trPr>
          <w:trHeight w:val="1506"/>
        </w:trPr>
        <w:tc>
          <w:tcPr>
            <w:tcW w:w="1283" w:type="dxa"/>
            <w:gridSpan w:val="2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</w:t>
            </w:r>
          </w:p>
        </w:tc>
        <w:tc>
          <w:tcPr>
            <w:tcW w:w="931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枨</w:t>
            </w:r>
            <w:proofErr w:type="gramEnd"/>
          </w:p>
        </w:tc>
        <w:tc>
          <w:tcPr>
            <w:tcW w:w="1194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项目的下达者</w:t>
            </w:r>
          </w:p>
        </w:tc>
        <w:tc>
          <w:tcPr>
            <w:tcW w:w="1518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参与过多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项目，拥有多个项目的经验。</w:t>
            </w:r>
          </w:p>
        </w:tc>
        <w:tc>
          <w:tcPr>
            <w:tcW w:w="1417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能与本项目密切合作，富有责任心，一心希望项目圆满</w:t>
            </w:r>
          </w:p>
        </w:tc>
        <w:tc>
          <w:tcPr>
            <w:tcW w:w="1872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对整个项目具有先决条件的主导作用，主导整个辅助网站的功能开发的大致方向。</w:t>
            </w:r>
          </w:p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对项目组具有检查、评审的权利。</w:t>
            </w:r>
          </w:p>
        </w:tc>
      </w:tr>
      <w:tr w:rsidR="00CD56A0">
        <w:trPr>
          <w:trHeight w:val="1945"/>
        </w:trPr>
        <w:tc>
          <w:tcPr>
            <w:tcW w:w="534" w:type="dxa"/>
            <w:vMerge w:val="restart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注册用户</w:t>
            </w:r>
          </w:p>
        </w:tc>
        <w:tc>
          <w:tcPr>
            <w:tcW w:w="749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931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枨</w:t>
            </w:r>
            <w:proofErr w:type="gramEnd"/>
          </w:p>
        </w:tc>
        <w:tc>
          <w:tcPr>
            <w:tcW w:w="1194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“软件工程导论”课程老师</w:t>
            </w:r>
          </w:p>
        </w:tc>
        <w:tc>
          <w:tcPr>
            <w:tcW w:w="1518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拥有丰富的软件工程系列课程教学经验</w:t>
            </w:r>
          </w:p>
        </w:tc>
        <w:tc>
          <w:tcPr>
            <w:tcW w:w="1417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获得过项目管理专业人士资格认证，并且在“软件需求工程”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软件工程导论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等诸多课程中能牺牲大量自己的时间去耐心辅导学生</w:t>
            </w:r>
          </w:p>
        </w:tc>
        <w:tc>
          <w:tcPr>
            <w:tcW w:w="1872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根据现有用例确认功能是否完备，提供“问酒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”项目中用户功能需求，并对本项目组所做的功能点提供相应的修改意见</w:t>
            </w:r>
          </w:p>
        </w:tc>
      </w:tr>
      <w:tr w:rsidR="00CD56A0">
        <w:trPr>
          <w:trHeight w:val="2165"/>
        </w:trPr>
        <w:tc>
          <w:tcPr>
            <w:tcW w:w="534" w:type="dxa"/>
            <w:vMerge/>
            <w:shd w:val="clear" w:color="auto" w:fill="auto"/>
          </w:tcPr>
          <w:p w:rsidR="00CD56A0" w:rsidRDefault="00CD56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9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931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杨溢</w:t>
            </w:r>
            <w:proofErr w:type="gramEnd"/>
          </w:p>
        </w:tc>
        <w:tc>
          <w:tcPr>
            <w:tcW w:w="1194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软件工程专业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级学生</w:t>
            </w:r>
          </w:p>
        </w:tc>
        <w:tc>
          <w:tcPr>
            <w:tcW w:w="1518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一起参与该课程，了解我们项目所要达到的目的。</w:t>
            </w:r>
          </w:p>
        </w:tc>
        <w:tc>
          <w:tcPr>
            <w:tcW w:w="1417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在程序员生涯里用到软件工程相关知识，希望软件工程系列课程不仅仅体现在课堂上，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并且能在今后也起到作用</w:t>
            </w:r>
          </w:p>
        </w:tc>
        <w:tc>
          <w:tcPr>
            <w:tcW w:w="1872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提出本项目组所做的提供相应的修改意见</w:t>
            </w:r>
          </w:p>
        </w:tc>
      </w:tr>
      <w:tr w:rsidR="00CD56A0">
        <w:trPr>
          <w:trHeight w:val="1506"/>
        </w:trPr>
        <w:tc>
          <w:tcPr>
            <w:tcW w:w="1283" w:type="dxa"/>
            <w:gridSpan w:val="2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管理员</w:t>
            </w:r>
          </w:p>
        </w:tc>
        <w:tc>
          <w:tcPr>
            <w:tcW w:w="931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黄为波</w:t>
            </w:r>
          </w:p>
        </w:tc>
        <w:tc>
          <w:tcPr>
            <w:tcW w:w="1194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软件工程专业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级学生</w:t>
            </w:r>
          </w:p>
        </w:tc>
        <w:tc>
          <w:tcPr>
            <w:tcW w:w="1518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问酒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项目的项目经理</w:t>
            </w:r>
          </w:p>
        </w:tc>
        <w:tc>
          <w:tcPr>
            <w:tcW w:w="1417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对待项目严谨，一丝不苟。</w:t>
            </w:r>
          </w:p>
        </w:tc>
        <w:tc>
          <w:tcPr>
            <w:tcW w:w="1872" w:type="dxa"/>
            <w:shd w:val="clear" w:color="auto" w:fill="auto"/>
          </w:tcPr>
          <w:p w:rsidR="00CD56A0" w:rsidRDefault="00180E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能够更好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的将问酒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项目执行下去</w:t>
            </w:r>
          </w:p>
        </w:tc>
      </w:tr>
    </w:tbl>
    <w:p w:rsidR="00CD56A0" w:rsidRDefault="00CD56A0"/>
    <w:p w:rsidR="00CD56A0" w:rsidRDefault="00180E6E">
      <w:pPr>
        <w:pStyle w:val="af2"/>
        <w:numPr>
          <w:ilvl w:val="2"/>
          <w:numId w:val="6"/>
        </w:numPr>
        <w:ind w:firstLineChars="0"/>
        <w:jc w:val="left"/>
        <w:rPr>
          <w:b/>
        </w:rPr>
      </w:pPr>
      <w:bookmarkStart w:id="23" w:name="_Toc18629"/>
      <w:r>
        <w:rPr>
          <w:rFonts w:hint="eastAsia"/>
          <w:b/>
          <w:sz w:val="28"/>
          <w:szCs w:val="28"/>
        </w:rPr>
        <w:t>组织分解结构</w:t>
      </w:r>
    </w:p>
    <w:p w:rsidR="00CD56A0" w:rsidRDefault="00180E6E">
      <w:pPr>
        <w:jc w:val="left"/>
      </w:pPr>
      <w:ins w:id="24" w:author="吴苏琪" w:date="2018-01-12T23:31:00Z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15.5pt;height:124.5pt">
              <v:imagedata r:id="rId12" o:title=""/>
            </v:shape>
          </w:pict>
        </w:r>
      </w:ins>
    </w:p>
    <w:p w:rsidR="00CD56A0" w:rsidRDefault="00180E6E">
      <w:pPr>
        <w:pStyle w:val="3"/>
        <w:numPr>
          <w:ilvl w:val="2"/>
          <w:numId w:val="6"/>
        </w:numPr>
      </w:pPr>
      <w:bookmarkStart w:id="25" w:name="_Toc513378661"/>
      <w:r>
        <w:rPr>
          <w:rFonts w:hint="eastAsia"/>
        </w:rPr>
        <w:t>测试人员</w:t>
      </w:r>
      <w:bookmarkEnd w:id="25"/>
    </w:p>
    <w:p w:rsidR="00CD56A0" w:rsidRDefault="00180E6E">
      <w:pPr>
        <w:pStyle w:val="4"/>
        <w:numPr>
          <w:ilvl w:val="3"/>
          <w:numId w:val="6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测试组组长</w:t>
      </w:r>
      <w:r>
        <w:rPr>
          <w:rFonts w:hint="eastAsia"/>
          <w:b/>
          <w:sz w:val="24"/>
          <w:szCs w:val="24"/>
        </w:rPr>
        <w:t xml:space="preserve"> </w:t>
      </w:r>
    </w:p>
    <w:p w:rsidR="00CD56A0" w:rsidRDefault="00180E6E">
      <w:r>
        <w:rPr>
          <w:rFonts w:hint="eastAsia"/>
        </w:rPr>
        <w:t>本职概述：</w:t>
      </w:r>
    </w:p>
    <w:p w:rsidR="00CD56A0" w:rsidRDefault="00180E6E">
      <w:pPr>
        <w:pStyle w:val="af2"/>
        <w:ind w:left="900" w:firstLineChars="0" w:firstLine="0"/>
      </w:pPr>
      <w:r>
        <w:rPr>
          <w:rFonts w:hint="eastAsia"/>
        </w:rPr>
        <w:t>负责组织软件产品的测试活动，保障产品质量达到规定要求，</w:t>
      </w:r>
      <w:r>
        <w:t>将测试报告提交给</w:t>
      </w:r>
      <w:r>
        <w:rPr>
          <w:rFonts w:hint="eastAsia"/>
        </w:rPr>
        <w:t>编码</w:t>
      </w:r>
      <w:r>
        <w:t>人员修改。</w:t>
      </w:r>
    </w:p>
    <w:p w:rsidR="00CD56A0" w:rsidRDefault="00180E6E">
      <w:pPr>
        <w:pStyle w:val="af2"/>
        <w:numPr>
          <w:ilvl w:val="3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单元测试员</w:t>
      </w:r>
    </w:p>
    <w:p w:rsidR="00CD56A0" w:rsidRDefault="00180E6E">
      <w:r>
        <w:rPr>
          <w:rFonts w:hint="eastAsia"/>
        </w:rPr>
        <w:t>本职概述：</w:t>
      </w:r>
    </w:p>
    <w:p w:rsidR="00CD56A0" w:rsidRDefault="00180E6E">
      <w:pPr>
        <w:pStyle w:val="af2"/>
        <w:ind w:left="900" w:firstLineChars="0" w:firstLine="0"/>
      </w:pPr>
      <w:r>
        <w:rPr>
          <w:rFonts w:hint="eastAsia"/>
        </w:rPr>
        <w:t>负责软件</w:t>
      </w:r>
      <w:r>
        <w:t>单元测试环境的工作，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CD56A0" w:rsidRDefault="00180E6E">
      <w:pPr>
        <w:pStyle w:val="af2"/>
        <w:numPr>
          <w:ilvl w:val="3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集成测试员</w:t>
      </w:r>
    </w:p>
    <w:p w:rsidR="00CD56A0" w:rsidRDefault="00180E6E">
      <w:r>
        <w:rPr>
          <w:rFonts w:hint="eastAsia"/>
        </w:rPr>
        <w:t>本职概述：</w:t>
      </w:r>
    </w:p>
    <w:p w:rsidR="00CD56A0" w:rsidRDefault="00180E6E">
      <w:pPr>
        <w:pStyle w:val="af2"/>
        <w:ind w:left="900" w:firstLineChars="0" w:firstLine="0"/>
      </w:pPr>
      <w:r>
        <w:rPr>
          <w:rFonts w:hint="eastAsia"/>
        </w:rPr>
        <w:t>负责集成</w:t>
      </w:r>
      <w:r>
        <w:t>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CD56A0" w:rsidRDefault="00180E6E">
      <w:pPr>
        <w:pStyle w:val="af2"/>
        <w:numPr>
          <w:ilvl w:val="3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系统测试员</w:t>
      </w:r>
    </w:p>
    <w:p w:rsidR="00CD56A0" w:rsidRDefault="00180E6E">
      <w:r>
        <w:rPr>
          <w:rFonts w:hint="eastAsia"/>
        </w:rPr>
        <w:t>本职概述：</w:t>
      </w:r>
    </w:p>
    <w:p w:rsidR="00CD56A0" w:rsidRDefault="00180E6E">
      <w:pPr>
        <w:pStyle w:val="af2"/>
        <w:ind w:left="900" w:firstLineChars="0" w:firstLine="0"/>
      </w:pPr>
      <w:r>
        <w:rPr>
          <w:rFonts w:hint="eastAsia"/>
        </w:rPr>
        <w:t>负责软件的</w:t>
      </w:r>
      <w:r>
        <w:t>系统测试，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CD56A0" w:rsidRDefault="00180E6E">
      <w:pPr>
        <w:pStyle w:val="af2"/>
        <w:numPr>
          <w:ilvl w:val="3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验收测试员</w:t>
      </w:r>
    </w:p>
    <w:p w:rsidR="00CD56A0" w:rsidRDefault="00180E6E">
      <w:r>
        <w:rPr>
          <w:rFonts w:hint="eastAsia"/>
        </w:rPr>
        <w:t>本职概述：</w:t>
      </w:r>
    </w:p>
    <w:p w:rsidR="00CD56A0" w:rsidRDefault="00180E6E">
      <w:pPr>
        <w:ind w:left="420" w:firstLine="420"/>
      </w:pPr>
      <w:r>
        <w:rPr>
          <w:rFonts w:hint="eastAsia"/>
        </w:rPr>
        <w:lastRenderedPageBreak/>
        <w:t>负责验收</w:t>
      </w:r>
      <w:r>
        <w:t>测试，</w:t>
      </w:r>
      <w:r>
        <w:rPr>
          <w:rFonts w:hint="eastAsia"/>
        </w:rPr>
        <w:t>保证</w:t>
      </w:r>
      <w:r>
        <w:t>产品顺利完成验收</w:t>
      </w:r>
      <w:r>
        <w:rPr>
          <w:rFonts w:hint="eastAsia"/>
        </w:rPr>
        <w:t>，提交高</w:t>
      </w:r>
      <w:r>
        <w:t>质量的测试报告</w:t>
      </w:r>
      <w:r>
        <w:rPr>
          <w:rFonts w:hint="eastAsia"/>
        </w:rPr>
        <w:t>。</w:t>
      </w:r>
    </w:p>
    <w:p w:rsidR="00CD56A0" w:rsidRDefault="00CD56A0">
      <w:pPr>
        <w:rPr>
          <w:b/>
          <w:sz w:val="24"/>
          <w:szCs w:val="24"/>
        </w:rPr>
      </w:pPr>
    </w:p>
    <w:p w:rsidR="00CD56A0" w:rsidRDefault="00CD56A0">
      <w:pPr>
        <w:rPr>
          <w:b/>
          <w:sz w:val="24"/>
          <w:szCs w:val="24"/>
        </w:rPr>
      </w:pPr>
    </w:p>
    <w:p w:rsidR="00CD56A0" w:rsidRDefault="00180E6E">
      <w:pPr>
        <w:pStyle w:val="3"/>
        <w:numPr>
          <w:ilvl w:val="2"/>
          <w:numId w:val="6"/>
        </w:numPr>
      </w:pPr>
      <w:bookmarkStart w:id="26" w:name="_Toc513378662"/>
      <w:r>
        <w:rPr>
          <w:rFonts w:hint="eastAsia"/>
        </w:rPr>
        <w:t>前序任务</w:t>
      </w:r>
      <w:bookmarkEnd w:id="26"/>
    </w:p>
    <w:p w:rsidR="00CD56A0" w:rsidRDefault="00CD56A0">
      <w:pPr>
        <w:jc w:val="left"/>
      </w:pPr>
    </w:p>
    <w:bookmarkEnd w:id="23"/>
    <w:p w:rsidR="00CD56A0" w:rsidRDefault="00180E6E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bookmarkStart w:id="27" w:name="_Toc513378663"/>
      <w:r>
        <w:rPr>
          <w:rFonts w:hint="eastAsia"/>
        </w:rPr>
        <w:t>定义</w:t>
      </w:r>
      <w:bookmarkEnd w:id="27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CD56A0">
        <w:tc>
          <w:tcPr>
            <w:tcW w:w="2405" w:type="dxa"/>
            <w:shd w:val="clear" w:color="auto" w:fill="B8CCE4" w:themeFill="accent1" w:themeFillTint="66"/>
          </w:tcPr>
          <w:p w:rsidR="00CD56A0" w:rsidRDefault="00180E6E">
            <w:pPr>
              <w:ind w:firstLine="422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专门术语</w:t>
            </w:r>
          </w:p>
        </w:tc>
        <w:tc>
          <w:tcPr>
            <w:tcW w:w="5891" w:type="dxa"/>
            <w:shd w:val="clear" w:color="auto" w:fill="B8CCE4" w:themeFill="accent1" w:themeFillTint="66"/>
          </w:tcPr>
          <w:p w:rsidR="00CD56A0" w:rsidRDefault="00180E6E">
            <w:pPr>
              <w:ind w:firstLine="422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具体解释</w:t>
            </w:r>
          </w:p>
        </w:tc>
      </w:tr>
      <w:tr w:rsidR="00CD56A0">
        <w:tc>
          <w:tcPr>
            <w:tcW w:w="2405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软件</w:t>
            </w:r>
          </w:p>
        </w:tc>
        <w:tc>
          <w:tcPr>
            <w:tcW w:w="5891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软件（英文：</w:t>
            </w:r>
            <w:r>
              <w:rPr>
                <w:rFonts w:cs="Times New Roman"/>
              </w:rPr>
              <w:t>Software</w:t>
            </w:r>
            <w:r>
              <w:rPr>
                <w:rFonts w:cs="Times New Roman" w:hint="eastAsia"/>
              </w:rPr>
              <w:t>）是程序加文档的集合体。</w:t>
            </w:r>
          </w:p>
        </w:tc>
      </w:tr>
      <w:tr w:rsidR="00CD56A0">
        <w:tc>
          <w:tcPr>
            <w:tcW w:w="2405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软件工程</w:t>
            </w:r>
          </w:p>
        </w:tc>
        <w:tc>
          <w:tcPr>
            <w:tcW w:w="5891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软件工程（英文：</w:t>
            </w:r>
            <w:r>
              <w:rPr>
                <w:rFonts w:cs="Arial"/>
                <w:color w:val="333333"/>
                <w:shd w:val="clear" w:color="auto" w:fill="FFFFFF"/>
              </w:rPr>
              <w:t>Software Engineering</w:t>
            </w:r>
            <w:r>
              <w:rPr>
                <w:rFonts w:cs="Times New Roman" w:hint="eastAsia"/>
              </w:rPr>
              <w:t>）是一门研究用工程化方法构建和维护有效的、实用的和高质量的软件的学科。</w:t>
            </w:r>
          </w:p>
        </w:tc>
      </w:tr>
      <w:tr w:rsidR="00CD56A0">
        <w:tc>
          <w:tcPr>
            <w:tcW w:w="2405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SQA&amp;T</w:t>
            </w:r>
          </w:p>
        </w:tc>
        <w:tc>
          <w:tcPr>
            <w:tcW w:w="5891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软件质量保证与测试</w:t>
            </w:r>
          </w:p>
        </w:tc>
      </w:tr>
      <w:tr w:rsidR="00CD56A0">
        <w:tc>
          <w:tcPr>
            <w:tcW w:w="2405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TBD</w:t>
            </w:r>
          </w:p>
        </w:tc>
        <w:tc>
          <w:tcPr>
            <w:tcW w:w="5891" w:type="dxa"/>
          </w:tcPr>
          <w:p w:rsidR="00CD56A0" w:rsidRDefault="00180E6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说明此处待定</w:t>
            </w:r>
          </w:p>
        </w:tc>
      </w:tr>
    </w:tbl>
    <w:p w:rsidR="00CD56A0" w:rsidRDefault="00CD56A0"/>
    <w:p w:rsidR="00CD56A0" w:rsidRDefault="00180E6E">
      <w:pPr>
        <w:pStyle w:val="3"/>
        <w:numPr>
          <w:ilvl w:val="2"/>
          <w:numId w:val="6"/>
        </w:numPr>
      </w:pPr>
      <w:bookmarkStart w:id="28" w:name="_Toc512186725"/>
      <w:bookmarkStart w:id="29" w:name="_Toc513378664"/>
      <w:r>
        <w:rPr>
          <w:rFonts w:hint="eastAsia"/>
        </w:rPr>
        <w:t>范围描述</w:t>
      </w:r>
      <w:bookmarkEnd w:id="28"/>
      <w:bookmarkEnd w:id="29"/>
    </w:p>
    <w:p w:rsidR="00CD56A0" w:rsidRDefault="00180E6E">
      <w:pPr>
        <w:jc w:val="left"/>
      </w:pPr>
      <w:r>
        <w:tab/>
      </w:r>
      <w:r>
        <w:rPr>
          <w:rFonts w:hint="eastAsia"/>
        </w:rPr>
        <w:t>问酒</w:t>
      </w:r>
      <w:r>
        <w:rPr>
          <w:rFonts w:hint="eastAsia"/>
        </w:rPr>
        <w:t>APP</w:t>
      </w:r>
      <w:r>
        <w:rPr>
          <w:rFonts w:hint="eastAsia"/>
        </w:rPr>
        <w:t>是一个针对喜欢喝酒以及喜欢酒的人而做的一款图像识别</w:t>
      </w:r>
      <w:r>
        <w:rPr>
          <w:rFonts w:hint="eastAsia"/>
        </w:rPr>
        <w:t>APP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开发，并且能够让大家通过安卓应用市场下载。使得对酒有兴趣或者想了解目前</w:t>
      </w:r>
      <w:proofErr w:type="gramStart"/>
      <w:r>
        <w:rPr>
          <w:rFonts w:hint="eastAsia"/>
        </w:rPr>
        <w:t>手中酒</w:t>
      </w:r>
      <w:proofErr w:type="gramEnd"/>
      <w:r>
        <w:rPr>
          <w:rFonts w:hint="eastAsia"/>
        </w:rPr>
        <w:t>的基本信息的人来说更佳方便。在当前的时代背景下，酒类发展的也越来越开，能够知道各种酒的品种并不容易，且酒在生活中不可或缺。我们希望通过这款</w:t>
      </w:r>
      <w:r>
        <w:rPr>
          <w:rFonts w:hint="eastAsia"/>
        </w:rPr>
        <w:t>APP</w:t>
      </w:r>
      <w:r>
        <w:rPr>
          <w:rFonts w:hint="eastAsia"/>
        </w:rPr>
        <w:t>能够让大家更多的了解到各种酒的相关介绍。</w:t>
      </w:r>
    </w:p>
    <w:p w:rsidR="00CD56A0" w:rsidRDefault="00180E6E">
      <w:pPr>
        <w:pStyle w:val="2"/>
        <w:numPr>
          <w:ilvl w:val="1"/>
          <w:numId w:val="6"/>
        </w:numPr>
      </w:pPr>
      <w:bookmarkStart w:id="30" w:name="_Toc513378665"/>
      <w:r>
        <w:rPr>
          <w:rFonts w:hint="eastAsia"/>
        </w:rPr>
        <w:t>参考资料</w:t>
      </w:r>
      <w:bookmarkEnd w:id="30"/>
    </w:p>
    <w:p w:rsidR="00CD56A0" w:rsidRDefault="00180E6E">
      <w:pPr>
        <w:ind w:firstLine="420"/>
        <w:jc w:val="left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:rsidR="00CD56A0" w:rsidRDefault="00180E6E">
      <w:pPr>
        <w:ind w:firstLine="420"/>
        <w:jc w:val="left"/>
      </w:pPr>
      <w:r>
        <w:t>[2]</w:t>
      </w:r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项目计划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 xml:space="preserve">-G17 </w:t>
      </w:r>
    </w:p>
    <w:p w:rsidR="00CD56A0" w:rsidRDefault="00180E6E">
      <w:pPr>
        <w:ind w:firstLine="420"/>
        <w:jc w:val="left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t xml:space="preserve"> </w:t>
      </w:r>
    </w:p>
    <w:p w:rsidR="00CD56A0" w:rsidRDefault="00180E6E">
      <w:pPr>
        <w:ind w:firstLine="420"/>
        <w:jc w:val="left"/>
        <w:rPr>
          <w:rFonts w:ascii="Arial" w:hAnsi="Arial" w:cs="Arial"/>
          <w:color w:val="333333"/>
          <w:sz w:val="20"/>
          <w:shd w:val="clear" w:color="auto" w:fill="FFFFFF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</w:t>
      </w:r>
      <w:r>
        <w:t>GB8567</w:t>
      </w:r>
      <w:r>
        <w:t>－</w:t>
      </w:r>
      <w:r>
        <w:t>88</w:t>
      </w:r>
      <w:r>
        <w:t>计算机软件产品开发文件编制指南》</w:t>
      </w:r>
    </w:p>
    <w:p w:rsidR="00CD56A0" w:rsidRDefault="00180E6E">
      <w:pPr>
        <w:ind w:firstLine="420"/>
        <w:jc w:val="left"/>
      </w:pPr>
      <w:r>
        <w:rPr>
          <w:rFonts w:hint="eastAsia"/>
        </w:rPr>
        <w:t>[5]</w:t>
      </w:r>
      <w:r>
        <w:rPr>
          <w:rFonts w:hint="eastAsia"/>
        </w:rPr>
        <w:t>《软件工程导论学习辅导》（第六版）</w:t>
      </w:r>
      <w:r>
        <w:rPr>
          <w:rFonts w:hint="eastAsia"/>
        </w:rPr>
        <w:t xml:space="preserve"> </w:t>
      </w:r>
      <w:r>
        <w:rPr>
          <w:rFonts w:hint="eastAsia"/>
        </w:rPr>
        <w:t>张海藩、牟永敏编著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>2013</w:t>
      </w:r>
      <w:r>
        <w:rPr>
          <w:rFonts w:hint="eastAsia"/>
        </w:rPr>
        <w:t>年</w:t>
      </w:r>
    </w:p>
    <w:p w:rsidR="00CD56A0" w:rsidRDefault="00180E6E">
      <w:pPr>
        <w:ind w:firstLine="420"/>
        <w:jc w:val="left"/>
      </w:pPr>
      <w:r>
        <w:rPr>
          <w:rFonts w:hint="eastAsia"/>
        </w:rPr>
        <w:t>[6] 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文档编写规范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CD56A0" w:rsidRDefault="00180E6E">
      <w:pPr>
        <w:ind w:firstLine="420"/>
        <w:jc w:val="left"/>
      </w:pPr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rPr>
          <w:rFonts w:hint="eastAsia"/>
        </w:rPr>
        <w:t>《软件开发的过程与管理》作者：</w:t>
      </w:r>
      <w:proofErr w:type="gramStart"/>
      <w:r>
        <w:rPr>
          <w:rFonts w:hint="eastAsia"/>
        </w:rPr>
        <w:t>张湘辉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2005</w:t>
      </w:r>
      <w:r>
        <w:rPr>
          <w:rFonts w:hint="eastAsia"/>
        </w:rPr>
        <w:t>年</w:t>
      </w:r>
    </w:p>
    <w:p w:rsidR="00CD56A0" w:rsidRDefault="00180E6E">
      <w:pPr>
        <w:ind w:firstLine="420"/>
      </w:pP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秦航、杨强，软件质量保证与测试</w:t>
      </w:r>
    </w:p>
    <w:p w:rsidR="00CD56A0" w:rsidRDefault="00180E6E">
      <w:pPr>
        <w:ind w:firstLine="420"/>
      </w:pPr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GB/T19000—2008/ISO9000.</w:t>
      </w:r>
      <w:r>
        <w:t>国标《</w:t>
      </w:r>
      <w:r>
        <w:fldChar w:fldCharType="begin"/>
      </w:r>
      <w:r>
        <w:instrText xml:space="preserve"> HYPERLI</w:instrText>
      </w:r>
      <w:r>
        <w:instrText xml:space="preserve">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</w:t>
      </w:r>
      <w:r>
        <w:t xml:space="preserve"> </w:t>
      </w:r>
      <w:r>
        <w:t>基础和术语》</w:t>
      </w:r>
    </w:p>
    <w:p w:rsidR="00CD56A0" w:rsidRDefault="00180E6E">
      <w:pPr>
        <w:ind w:firstLine="420"/>
      </w:pPr>
      <w:r>
        <w:rPr>
          <w:rFonts w:hint="eastAsia"/>
        </w:rPr>
        <w:t>[</w:t>
      </w:r>
      <w:r>
        <w:t>10</w:t>
      </w:r>
      <w:r>
        <w:rPr>
          <w:rFonts w:hint="eastAsia"/>
        </w:rPr>
        <w:t>]</w:t>
      </w:r>
      <w:r>
        <w:rPr>
          <w:rFonts w:hint="eastAsia"/>
        </w:rPr>
        <w:t>软件项目管理（原书第</w:t>
      </w:r>
      <w:r>
        <w:t>5</w:t>
      </w:r>
      <w:r>
        <w:t>版）</w:t>
      </w:r>
      <w:r>
        <w:t xml:space="preserve"> [Software Project Management Fifth Edition]</w:t>
      </w:r>
    </w:p>
    <w:p w:rsidR="00CD56A0" w:rsidRDefault="00180E6E">
      <w:pPr>
        <w:ind w:firstLine="420"/>
        <w:jc w:val="left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>] 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需求规格说明书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CD56A0" w:rsidRDefault="00CD56A0"/>
    <w:p w:rsidR="00CD56A0" w:rsidRDefault="00CD56A0">
      <w:pPr>
        <w:ind w:firstLine="420"/>
        <w:jc w:val="left"/>
      </w:pPr>
    </w:p>
    <w:p w:rsidR="00CD56A0" w:rsidRDefault="00907A80">
      <w:pPr>
        <w:pStyle w:val="1"/>
        <w:numPr>
          <w:ilvl w:val="0"/>
          <w:numId w:val="6"/>
        </w:numPr>
      </w:pPr>
      <w:r>
        <w:t>模块测试</w:t>
      </w:r>
    </w:p>
    <w:p w:rsidR="00CD56A0" w:rsidRDefault="00907A80" w:rsidP="00907A80">
      <w:pPr>
        <w:pStyle w:val="2"/>
        <w:numPr>
          <w:ilvl w:val="1"/>
          <w:numId w:val="6"/>
        </w:numPr>
        <w:rPr>
          <w:rFonts w:hint="eastAsia"/>
        </w:rPr>
      </w:pPr>
      <w:proofErr w:type="gramStart"/>
      <w:r>
        <w:t>白盒测试</w:t>
      </w:r>
      <w:proofErr w:type="gramEnd"/>
    </w:p>
    <w:p w:rsidR="00937256" w:rsidRDefault="00937256" w:rsidP="00937256">
      <w:pPr>
        <w:rPr>
          <w:rFonts w:hint="eastAsia"/>
        </w:rPr>
      </w:pPr>
      <w:r>
        <w:rPr>
          <w:noProof/>
        </w:rPr>
        <w:drawing>
          <wp:inline distT="0" distB="0" distL="0" distR="0" wp14:anchorId="29CAC0AB" wp14:editId="6A27312C">
            <wp:extent cx="5274310" cy="296924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6" w:rsidRDefault="00937256" w:rsidP="00937256">
      <w:pPr>
        <w:rPr>
          <w:rFonts w:hint="eastAsia"/>
        </w:rPr>
      </w:pPr>
      <w:r>
        <w:rPr>
          <w:rFonts w:hint="eastAsia"/>
        </w:rPr>
        <w:t>图像搜索——入库部分</w:t>
      </w:r>
    </w:p>
    <w:p w:rsidR="00937256" w:rsidRDefault="00937256" w:rsidP="00937256">
      <w:pPr>
        <w:rPr>
          <w:rFonts w:hint="eastAsia"/>
        </w:rPr>
      </w:pPr>
      <w:r>
        <w:rPr>
          <w:noProof/>
        </w:rPr>
        <w:drawing>
          <wp:inline distT="0" distB="0" distL="0" distR="0" wp14:anchorId="6DF0DACC" wp14:editId="39333391">
            <wp:extent cx="5274310" cy="78992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6" w:rsidRDefault="00937256" w:rsidP="00937256">
      <w:pPr>
        <w:rPr>
          <w:rFonts w:hint="eastAsia"/>
        </w:rPr>
      </w:pPr>
      <w:r>
        <w:rPr>
          <w:rFonts w:hint="eastAsia"/>
        </w:rPr>
        <w:t>入库成功</w:t>
      </w:r>
    </w:p>
    <w:p w:rsidR="00937256" w:rsidRDefault="00937256" w:rsidP="00937256">
      <w:pPr>
        <w:rPr>
          <w:rFonts w:hint="eastAsia"/>
        </w:rPr>
      </w:pPr>
      <w:bookmarkStart w:id="31" w:name="_GoBack"/>
      <w:r>
        <w:rPr>
          <w:noProof/>
        </w:rPr>
        <w:lastRenderedPageBreak/>
        <w:drawing>
          <wp:inline distT="0" distB="0" distL="0" distR="0" wp14:anchorId="07E74AC0" wp14:editId="4BA2A566">
            <wp:extent cx="5274310" cy="2969241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1"/>
    <w:p w:rsidR="00937256" w:rsidRDefault="00937256" w:rsidP="00937256">
      <w:pPr>
        <w:rPr>
          <w:rFonts w:hint="eastAsia"/>
        </w:rPr>
      </w:pPr>
      <w:r>
        <w:rPr>
          <w:rFonts w:hint="eastAsia"/>
        </w:rPr>
        <w:t>图像搜索——检索部分</w:t>
      </w:r>
    </w:p>
    <w:p w:rsidR="00937256" w:rsidRDefault="00937256" w:rsidP="00937256">
      <w:pPr>
        <w:rPr>
          <w:rFonts w:hint="eastAsia"/>
        </w:rPr>
      </w:pPr>
      <w:r>
        <w:rPr>
          <w:noProof/>
        </w:rPr>
        <w:drawing>
          <wp:inline distT="0" distB="0" distL="0" distR="0" wp14:anchorId="3E3247EC" wp14:editId="0F56E2DB">
            <wp:extent cx="5274310" cy="78992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6" w:rsidRPr="00937256" w:rsidRDefault="00937256" w:rsidP="00937256">
      <w:pPr>
        <w:rPr>
          <w:rFonts w:hint="eastAsia"/>
        </w:rPr>
      </w:pPr>
      <w:r>
        <w:rPr>
          <w:rFonts w:hint="eastAsia"/>
        </w:rPr>
        <w:t>检索到的数据按匹配度排序</w:t>
      </w:r>
    </w:p>
    <w:p w:rsidR="00937256" w:rsidRDefault="00937256" w:rsidP="00907A80">
      <w:pPr>
        <w:rPr>
          <w:rFonts w:hint="eastAsia"/>
          <w:noProof/>
        </w:rPr>
      </w:pPr>
    </w:p>
    <w:p w:rsidR="00907A80" w:rsidRDefault="00937256" w:rsidP="00907A80">
      <w:pPr>
        <w:rPr>
          <w:rFonts w:hint="eastAsia"/>
        </w:rPr>
      </w:pPr>
      <w:r>
        <w:rPr>
          <w:noProof/>
        </w:rPr>
        <w:drawing>
          <wp:inline distT="0" distB="0" distL="0" distR="0" wp14:anchorId="4FF7C340" wp14:editId="6F0A477D">
            <wp:extent cx="5274310" cy="296924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6" w:rsidRDefault="00937256" w:rsidP="00907A80">
      <w:pPr>
        <w:rPr>
          <w:rFonts w:hint="eastAsia"/>
        </w:rPr>
      </w:pPr>
      <w:r>
        <w:rPr>
          <w:rFonts w:hint="eastAsia"/>
        </w:rPr>
        <w:t>图像搜索删除部分</w:t>
      </w:r>
    </w:p>
    <w:p w:rsidR="00937256" w:rsidRDefault="00937256" w:rsidP="00907A80">
      <w:pPr>
        <w:rPr>
          <w:rFonts w:hint="eastAsia"/>
        </w:rPr>
      </w:pPr>
      <w:r>
        <w:rPr>
          <w:noProof/>
        </w:rPr>
        <w:drawing>
          <wp:inline distT="0" distB="0" distL="0" distR="0" wp14:anchorId="231A4541" wp14:editId="41DF8A1B">
            <wp:extent cx="5274310" cy="78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6" w:rsidRDefault="00937256" w:rsidP="00907A80">
      <w:pPr>
        <w:rPr>
          <w:rFonts w:hint="eastAsia"/>
        </w:rPr>
      </w:pPr>
      <w:r>
        <w:rPr>
          <w:rFonts w:hint="eastAsia"/>
        </w:rPr>
        <w:lastRenderedPageBreak/>
        <w:t>删除成功</w:t>
      </w:r>
    </w:p>
    <w:p w:rsidR="00937256" w:rsidRPr="00907A80" w:rsidRDefault="00937256" w:rsidP="00907A80"/>
    <w:p w:rsidR="00CD56A0" w:rsidRDefault="00907A80">
      <w:pPr>
        <w:pStyle w:val="2"/>
        <w:numPr>
          <w:ilvl w:val="1"/>
          <w:numId w:val="6"/>
        </w:numPr>
      </w:pPr>
      <w:r>
        <w:t>黑盒测试</w:t>
      </w:r>
    </w:p>
    <w:p w:rsidR="00CD56A0" w:rsidRDefault="00CD56A0">
      <w:pPr>
        <w:tabs>
          <w:tab w:val="left" w:pos="20"/>
          <w:tab w:val="left" w:pos="72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/>
        <w:jc w:val="left"/>
        <w:rPr>
          <w:rFonts w:ascii="Calibri" w:hAnsi="Calibri" w:cs="Calibri"/>
          <w:b/>
          <w:bCs/>
          <w:color w:val="000000"/>
          <w:kern w:val="0"/>
          <w:sz w:val="30"/>
          <w:szCs w:val="30"/>
        </w:rPr>
      </w:pPr>
    </w:p>
    <w:p w:rsidR="00CD56A0" w:rsidRDefault="00CD56A0">
      <w:pPr>
        <w:jc w:val="left"/>
      </w:pPr>
    </w:p>
    <w:sectPr w:rsidR="00CD56A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6E" w:rsidRDefault="00180E6E">
      <w:r>
        <w:separator/>
      </w:r>
    </w:p>
  </w:endnote>
  <w:endnote w:type="continuationSeparator" w:id="0">
    <w:p w:rsidR="00180E6E" w:rsidRDefault="0018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0" w:rsidRDefault="00180E6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56A0" w:rsidRDefault="00180E6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07A8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D56A0" w:rsidRDefault="00180E6E">
                    <w:pPr>
                      <w:pStyle w:val="a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07A8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0" w:rsidRDefault="00180E6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C114E3" wp14:editId="1E4B0A5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56A0" w:rsidRDefault="00180E6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C23E7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BcPmtN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CD56A0" w:rsidRDefault="00180E6E">
                    <w:pPr>
                      <w:pStyle w:val="a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C23E7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6E" w:rsidRDefault="00180E6E">
      <w:r>
        <w:separator/>
      </w:r>
    </w:p>
  </w:footnote>
  <w:footnote w:type="continuationSeparator" w:id="0">
    <w:p w:rsidR="00180E6E" w:rsidRDefault="00180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0" w:rsidRDefault="00180E6E">
    <w:pPr>
      <w:pStyle w:val="a9"/>
      <w:jc w:val="both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6A0" w:rsidRDefault="00180E6E">
    <w:pPr>
      <w:pStyle w:val="a9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28" o:spid="_x0000_s2049" type="#_x0000_t75" alt="u=1013914303,2147374987&amp;fm=58" style="position:absolute;left:0;text-align:left;margin-left:.5pt;margin-top:141.3pt;width:415.3pt;height:415.3pt;z-index:-251657216;mso-position-horizontal-relative:margin;mso-position-vertical-relative:margin;mso-width-relative:page;mso-height-relative:page">
          <v:imagedata r:id="rId1" o:title="u=1013914303,2147374987&amp;fm=58" gain="19660f" blacklevel="22937f"/>
          <w10:wrap anchorx="margin" anchory="margin"/>
        </v:shape>
      </w:pict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321A2"/>
    <w:multiLevelType w:val="multilevel"/>
    <w:tmpl w:val="DE9321A2"/>
    <w:lvl w:ilvl="0">
      <w:start w:val="1"/>
      <w:numFmt w:val="decimal"/>
      <w:pStyle w:val="a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F0AC72C"/>
    <w:multiLevelType w:val="multilevel"/>
    <w:tmpl w:val="EF0AC72C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CA2459F"/>
    <w:multiLevelType w:val="multilevel"/>
    <w:tmpl w:val="0CA245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DE0AB5"/>
    <w:multiLevelType w:val="multilevel"/>
    <w:tmpl w:val="12DE0AB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a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2512F4"/>
    <w:multiLevelType w:val="multilevel"/>
    <w:tmpl w:val="312512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3"/>
      <w:numFmt w:val="decimal"/>
      <w:lvlText w:val="%2，"/>
      <w:lvlJc w:val="left"/>
      <w:pPr>
        <w:ind w:left="1800" w:hanging="720"/>
      </w:pPr>
      <w:rPr>
        <w:rFonts w:ascii="等线" w:hAnsi="等线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4E64099"/>
    <w:multiLevelType w:val="multilevel"/>
    <w:tmpl w:val="54E64099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626638B6"/>
    <w:multiLevelType w:val="multilevel"/>
    <w:tmpl w:val="626638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40E2FC5"/>
    <w:multiLevelType w:val="multilevel"/>
    <w:tmpl w:val="640E2FC5"/>
    <w:lvl w:ilvl="0">
      <w:start w:val="2"/>
      <w:numFmt w:val="decimal"/>
      <w:pStyle w:val="a2"/>
      <w:lvlText w:val="%1."/>
      <w:lvlJc w:val="left"/>
      <w:pPr>
        <w:ind w:left="480" w:hanging="480"/>
      </w:pPr>
      <w:rPr>
        <w:rFonts w:ascii="等线" w:hAnsi="等线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等线" w:hAnsi="等线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等线" w:hAnsi="等线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等线" w:hAnsi="等线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等线" w:hAnsi="等线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等线" w:hAnsi="等线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等线" w:hAnsi="等线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等线" w:hAnsi="等线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等线" w:hAnsi="等线" w:cs="Times New Roman" w:hint="default"/>
      </w:rPr>
    </w:lvl>
  </w:abstractNum>
  <w:abstractNum w:abstractNumId="8">
    <w:nsid w:val="7CBD275A"/>
    <w:multiLevelType w:val="multilevel"/>
    <w:tmpl w:val="7CBD275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吴苏琪">
    <w15:presenceInfo w15:providerId="Windows Live" w15:userId="b0b256c0349e36ac"/>
  </w15:person>
  <w15:person w15:author="陈哲凡">
    <w15:presenceInfo w15:providerId="Windows Live" w15:userId="3352ef18ebb44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80E6E"/>
    <w:rsid w:val="00181DC6"/>
    <w:rsid w:val="001B4031"/>
    <w:rsid w:val="001E118C"/>
    <w:rsid w:val="002A559D"/>
    <w:rsid w:val="002B1AFF"/>
    <w:rsid w:val="002E7510"/>
    <w:rsid w:val="003015B4"/>
    <w:rsid w:val="00360D8F"/>
    <w:rsid w:val="003C23E7"/>
    <w:rsid w:val="00446AF4"/>
    <w:rsid w:val="0054498E"/>
    <w:rsid w:val="00562E00"/>
    <w:rsid w:val="005E1C15"/>
    <w:rsid w:val="00600B42"/>
    <w:rsid w:val="00656B16"/>
    <w:rsid w:val="006879F1"/>
    <w:rsid w:val="006B5FEE"/>
    <w:rsid w:val="00703E28"/>
    <w:rsid w:val="007C7E99"/>
    <w:rsid w:val="007E77A1"/>
    <w:rsid w:val="00820A1C"/>
    <w:rsid w:val="00823885"/>
    <w:rsid w:val="008B7929"/>
    <w:rsid w:val="00907A80"/>
    <w:rsid w:val="00925F72"/>
    <w:rsid w:val="00937256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A0"/>
    <w:rsid w:val="00CD56D2"/>
    <w:rsid w:val="00D81205"/>
    <w:rsid w:val="00E03F39"/>
    <w:rsid w:val="00E90BE2"/>
    <w:rsid w:val="00EB6D8B"/>
    <w:rsid w:val="00ED510D"/>
    <w:rsid w:val="00F65995"/>
    <w:rsid w:val="00F81AFD"/>
    <w:rsid w:val="00FB6F7D"/>
    <w:rsid w:val="00FD664C"/>
    <w:rsid w:val="090445C1"/>
    <w:rsid w:val="14FE0D0B"/>
    <w:rsid w:val="27357C17"/>
    <w:rsid w:val="43B95B3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0">
    <w:name w:val="toc 3"/>
    <w:basedOn w:val="a3"/>
    <w:next w:val="a3"/>
    <w:uiPriority w:val="39"/>
    <w:qFormat/>
    <w:pPr>
      <w:ind w:left="420"/>
      <w:jc w:val="left"/>
    </w:pPr>
    <w:rPr>
      <w:rFonts w:ascii="等线" w:eastAsia="等线"/>
      <w:i/>
      <w:iCs/>
      <w:sz w:val="20"/>
      <w:szCs w:val="20"/>
    </w:rPr>
  </w:style>
  <w:style w:type="paragraph" w:styleId="a7">
    <w:name w:val="Balloon Text"/>
    <w:basedOn w:val="a3"/>
    <w:link w:val="Char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3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3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3"/>
    <w:next w:val="a3"/>
    <w:uiPriority w:val="39"/>
    <w:unhideWhenUsed/>
    <w:qFormat/>
    <w:pPr>
      <w:spacing w:before="120" w:after="120"/>
      <w:jc w:val="left"/>
    </w:pPr>
    <w:rPr>
      <w:rFonts w:ascii="等线" w:eastAsia="等线"/>
      <w:b/>
      <w:bCs/>
      <w:caps/>
      <w:sz w:val="20"/>
      <w:szCs w:val="20"/>
    </w:rPr>
  </w:style>
  <w:style w:type="paragraph" w:styleId="20">
    <w:name w:val="toc 2"/>
    <w:basedOn w:val="a3"/>
    <w:next w:val="a3"/>
    <w:uiPriority w:val="39"/>
    <w:qFormat/>
    <w:pPr>
      <w:ind w:left="210"/>
      <w:jc w:val="left"/>
    </w:pPr>
    <w:rPr>
      <w:rFonts w:ascii="等线" w:eastAsia="等线"/>
      <w:smallCaps/>
      <w:sz w:val="20"/>
      <w:szCs w:val="20"/>
    </w:rPr>
  </w:style>
  <w:style w:type="paragraph" w:styleId="aa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2">
    <w:name w:val="Title"/>
    <w:basedOn w:val="a3"/>
    <w:next w:val="a3"/>
    <w:link w:val="Char10"/>
    <w:qFormat/>
    <w:pPr>
      <w:numPr>
        <w:numId w:val="2"/>
      </w:numPr>
      <w:spacing w:before="240" w:after="60"/>
      <w:ind w:rightChars="100" w:right="21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none"/>
    </w:rPr>
  </w:style>
  <w:style w:type="table" w:styleId="ac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1">
    <w:name w:val="页眉 Char"/>
    <w:basedOn w:val="a4"/>
    <w:link w:val="a9"/>
    <w:uiPriority w:val="99"/>
    <w:qFormat/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d"/>
    <w:qFormat/>
    <w:pPr>
      <w:numPr>
        <w:numId w:val="3"/>
      </w:numPr>
      <w:outlineLvl w:val="0"/>
    </w:pPr>
    <w:rPr>
      <w:rFonts w:ascii="等线" w:hAnsi="等线"/>
      <w:b/>
      <w:color w:val="000000"/>
      <w:kern w:val="2"/>
      <w:sz w:val="32"/>
      <w:szCs w:val="21"/>
    </w:rPr>
  </w:style>
  <w:style w:type="paragraph" w:customStyle="1" w:styleId="a">
    <w:name w:val="二级标题"/>
    <w:basedOn w:val="a3"/>
    <w:next w:val="a3"/>
    <w:link w:val="ae"/>
    <w:qFormat/>
    <w:pPr>
      <w:numPr>
        <w:numId w:val="4"/>
      </w:numPr>
    </w:pPr>
    <w:rPr>
      <w:rFonts w:asciiTheme="majorHAnsi" w:eastAsiaTheme="majorEastAsia" w:hAnsiTheme="majorHAnsi"/>
      <w:b/>
      <w:sz w:val="30"/>
      <w:szCs w:val="30"/>
    </w:rPr>
  </w:style>
  <w:style w:type="character" w:customStyle="1" w:styleId="ae">
    <w:name w:val="二级标题 字符"/>
    <w:link w:val="a"/>
    <w:qFormat/>
    <w:rPr>
      <w:rFonts w:asciiTheme="majorHAnsi" w:eastAsiaTheme="majorEastAsia" w:hAnsiTheme="majorHAnsi"/>
      <w:b/>
      <w:sz w:val="30"/>
      <w:szCs w:val="30"/>
    </w:rPr>
  </w:style>
  <w:style w:type="paragraph" w:customStyle="1" w:styleId="af">
    <w:name w:val="三级标题"/>
    <w:basedOn w:val="a"/>
    <w:next w:val="a3"/>
    <w:link w:val="af0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0">
    <w:name w:val="三级标题 字符"/>
    <w:link w:val="af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"/>
    <w:next w:val="a3"/>
    <w:link w:val="af1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2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标题 Char1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Char">
    <w:name w:val="标题 1 Char"/>
    <w:basedOn w:val="a4"/>
    <w:link w:val="1"/>
    <w:uiPriority w:val="9"/>
    <w:qFormat/>
    <w:rPr>
      <w:rFonts w:asciiTheme="minorHAnsi" w:eastAsiaTheme="minorEastAsia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1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Char">
    <w:name w:val="批注框文本 Char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2">
    <w:name w:val="List Paragraph"/>
    <w:basedOn w:val="a3"/>
    <w:uiPriority w:val="34"/>
    <w:qFormat/>
    <w:pPr>
      <w:ind w:firstLineChars="200" w:firstLine="420"/>
    </w:pPr>
  </w:style>
  <w:style w:type="character" w:customStyle="1" w:styleId="ad">
    <w:name w:val="一级标题 字符"/>
    <w:basedOn w:val="a4"/>
    <w:link w:val="a1"/>
    <w:qFormat/>
    <w:rPr>
      <w:rFonts w:ascii="等线" w:eastAsia="宋体" w:hAnsi="等线" w:cs="Times New Roman"/>
      <w:b/>
      <w:color w:val="000000"/>
      <w:sz w:val="32"/>
    </w:rPr>
  </w:style>
  <w:style w:type="paragraph" w:customStyle="1" w:styleId="11">
    <w:name w:val="样式1"/>
    <w:basedOn w:val="a3"/>
    <w:qFormat/>
    <w:pPr>
      <w:widowControl/>
      <w:ind w:left="1276" w:hanging="1276"/>
      <w:jc w:val="left"/>
      <w:outlineLvl w:val="3"/>
    </w:pPr>
    <w:rPr>
      <w:rFonts w:ascii="宋体" w:eastAsia="宋体" w:hAnsi="宋体"/>
      <w:b/>
      <w:color w:val="000000" w:themeColor="text1"/>
      <w:sz w:val="24"/>
      <w:szCs w:val="22"/>
    </w:rPr>
  </w:style>
  <w:style w:type="character" w:customStyle="1" w:styleId="3Char">
    <w:name w:val="标题 3 Char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2">
    <w:name w:val="网格型1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0">
    <w:name w:val="toc 3"/>
    <w:basedOn w:val="a3"/>
    <w:next w:val="a3"/>
    <w:uiPriority w:val="39"/>
    <w:qFormat/>
    <w:pPr>
      <w:ind w:left="420"/>
      <w:jc w:val="left"/>
    </w:pPr>
    <w:rPr>
      <w:rFonts w:ascii="等线" w:eastAsia="等线"/>
      <w:i/>
      <w:iCs/>
      <w:sz w:val="20"/>
      <w:szCs w:val="20"/>
    </w:rPr>
  </w:style>
  <w:style w:type="paragraph" w:styleId="a7">
    <w:name w:val="Balloon Text"/>
    <w:basedOn w:val="a3"/>
    <w:link w:val="Char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3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3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3"/>
    <w:next w:val="a3"/>
    <w:uiPriority w:val="39"/>
    <w:unhideWhenUsed/>
    <w:qFormat/>
    <w:pPr>
      <w:spacing w:before="120" w:after="120"/>
      <w:jc w:val="left"/>
    </w:pPr>
    <w:rPr>
      <w:rFonts w:ascii="等线" w:eastAsia="等线"/>
      <w:b/>
      <w:bCs/>
      <w:caps/>
      <w:sz w:val="20"/>
      <w:szCs w:val="20"/>
    </w:rPr>
  </w:style>
  <w:style w:type="paragraph" w:styleId="20">
    <w:name w:val="toc 2"/>
    <w:basedOn w:val="a3"/>
    <w:next w:val="a3"/>
    <w:uiPriority w:val="39"/>
    <w:qFormat/>
    <w:pPr>
      <w:ind w:left="210"/>
      <w:jc w:val="left"/>
    </w:pPr>
    <w:rPr>
      <w:rFonts w:ascii="等线" w:eastAsia="等线"/>
      <w:smallCaps/>
      <w:sz w:val="20"/>
      <w:szCs w:val="20"/>
    </w:rPr>
  </w:style>
  <w:style w:type="paragraph" w:styleId="aa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2">
    <w:name w:val="Title"/>
    <w:basedOn w:val="a3"/>
    <w:next w:val="a3"/>
    <w:link w:val="Char10"/>
    <w:qFormat/>
    <w:pPr>
      <w:numPr>
        <w:numId w:val="2"/>
      </w:numPr>
      <w:spacing w:before="240" w:after="60"/>
      <w:ind w:rightChars="100" w:right="21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none"/>
    </w:rPr>
  </w:style>
  <w:style w:type="table" w:styleId="ac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1">
    <w:name w:val="页眉 Char"/>
    <w:basedOn w:val="a4"/>
    <w:link w:val="a9"/>
    <w:uiPriority w:val="99"/>
    <w:qFormat/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d"/>
    <w:qFormat/>
    <w:pPr>
      <w:numPr>
        <w:numId w:val="3"/>
      </w:numPr>
      <w:outlineLvl w:val="0"/>
    </w:pPr>
    <w:rPr>
      <w:rFonts w:ascii="等线" w:hAnsi="等线"/>
      <w:b/>
      <w:color w:val="000000"/>
      <w:kern w:val="2"/>
      <w:sz w:val="32"/>
      <w:szCs w:val="21"/>
    </w:rPr>
  </w:style>
  <w:style w:type="paragraph" w:customStyle="1" w:styleId="a">
    <w:name w:val="二级标题"/>
    <w:basedOn w:val="a3"/>
    <w:next w:val="a3"/>
    <w:link w:val="ae"/>
    <w:qFormat/>
    <w:pPr>
      <w:numPr>
        <w:numId w:val="4"/>
      </w:numPr>
    </w:pPr>
    <w:rPr>
      <w:rFonts w:asciiTheme="majorHAnsi" w:eastAsiaTheme="majorEastAsia" w:hAnsiTheme="majorHAnsi"/>
      <w:b/>
      <w:sz w:val="30"/>
      <w:szCs w:val="30"/>
    </w:rPr>
  </w:style>
  <w:style w:type="character" w:customStyle="1" w:styleId="ae">
    <w:name w:val="二级标题 字符"/>
    <w:link w:val="a"/>
    <w:qFormat/>
    <w:rPr>
      <w:rFonts w:asciiTheme="majorHAnsi" w:eastAsiaTheme="majorEastAsia" w:hAnsiTheme="majorHAnsi"/>
      <w:b/>
      <w:sz w:val="30"/>
      <w:szCs w:val="30"/>
    </w:rPr>
  </w:style>
  <w:style w:type="paragraph" w:customStyle="1" w:styleId="af">
    <w:name w:val="三级标题"/>
    <w:basedOn w:val="a"/>
    <w:next w:val="a3"/>
    <w:link w:val="af0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0">
    <w:name w:val="三级标题 字符"/>
    <w:link w:val="af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"/>
    <w:next w:val="a3"/>
    <w:link w:val="af1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2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标题 Char1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Char">
    <w:name w:val="标题 1 Char"/>
    <w:basedOn w:val="a4"/>
    <w:link w:val="1"/>
    <w:uiPriority w:val="9"/>
    <w:qFormat/>
    <w:rPr>
      <w:rFonts w:asciiTheme="minorHAnsi" w:eastAsiaTheme="minorEastAsia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1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Char">
    <w:name w:val="批注框文本 Char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2">
    <w:name w:val="List Paragraph"/>
    <w:basedOn w:val="a3"/>
    <w:uiPriority w:val="34"/>
    <w:qFormat/>
    <w:pPr>
      <w:ind w:firstLineChars="200" w:firstLine="420"/>
    </w:pPr>
  </w:style>
  <w:style w:type="character" w:customStyle="1" w:styleId="ad">
    <w:name w:val="一级标题 字符"/>
    <w:basedOn w:val="a4"/>
    <w:link w:val="a1"/>
    <w:qFormat/>
    <w:rPr>
      <w:rFonts w:ascii="等线" w:eastAsia="宋体" w:hAnsi="等线" w:cs="Times New Roman"/>
      <w:b/>
      <w:color w:val="000000"/>
      <w:sz w:val="32"/>
    </w:rPr>
  </w:style>
  <w:style w:type="paragraph" w:customStyle="1" w:styleId="11">
    <w:name w:val="样式1"/>
    <w:basedOn w:val="a3"/>
    <w:qFormat/>
    <w:pPr>
      <w:widowControl/>
      <w:ind w:left="1276" w:hanging="1276"/>
      <w:jc w:val="left"/>
      <w:outlineLvl w:val="3"/>
    </w:pPr>
    <w:rPr>
      <w:rFonts w:ascii="宋体" w:eastAsia="宋体" w:hAnsi="宋体"/>
      <w:b/>
      <w:color w:val="000000" w:themeColor="text1"/>
      <w:sz w:val="24"/>
      <w:szCs w:val="22"/>
    </w:rPr>
  </w:style>
  <w:style w:type="character" w:customStyle="1" w:styleId="3Char">
    <w:name w:val="标题 3 Char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2">
    <w:name w:val="网格型1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36A790-6680-4CAE-9EDA-44822266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607</Words>
  <Characters>3465</Characters>
  <Application>Microsoft Office Word</Application>
  <DocSecurity>0</DocSecurity>
  <Lines>28</Lines>
  <Paragraphs>8</Paragraphs>
  <ScaleCrop>false</ScaleCrop>
  <Company>Microsoft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2018-06-04T13:53:00Z</dcterms:created>
  <dcterms:modified xsi:type="dcterms:W3CDTF">2018-06-04T13:53:00Z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